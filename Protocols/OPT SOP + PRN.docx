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1AD54" w14:textId="77777777" w:rsidR="00C622B3" w:rsidRPr="004414B3" w:rsidRDefault="00C622B3" w:rsidP="00C622B3">
      <w:pPr>
        <w:tabs>
          <w:tab w:val="left" w:pos="540"/>
          <w:tab w:val="left" w:pos="720"/>
          <w:tab w:val="left" w:pos="900"/>
        </w:tabs>
        <w:rPr>
          <w:rFonts w:ascii="Arial" w:hAnsi="Arial" w:cs="Arial"/>
          <w:b/>
          <w:sz w:val="22"/>
          <w:szCs w:val="22"/>
        </w:rPr>
      </w:pPr>
    </w:p>
    <w:p w14:paraId="3871AD59" w14:textId="34AE8C20" w:rsidR="00797D45" w:rsidRPr="00797D45" w:rsidRDefault="00E93BC8" w:rsidP="00797D45">
      <w:pPr>
        <w:tabs>
          <w:tab w:val="left" w:pos="540"/>
          <w:tab w:val="left" w:pos="720"/>
          <w:tab w:val="left" w:pos="900"/>
        </w:tabs>
        <w:jc w:val="center"/>
        <w:rPr>
          <w:rFonts w:ascii="Arial" w:hAnsi="Arial" w:cs="Arial"/>
          <w:b/>
          <w:sz w:val="36"/>
          <w:szCs w:val="36"/>
        </w:rPr>
      </w:pPr>
      <w:r>
        <w:rPr>
          <w:rFonts w:ascii="Arial" w:hAnsi="Arial" w:cs="Arial"/>
          <w:b/>
          <w:sz w:val="36"/>
          <w:szCs w:val="36"/>
        </w:rPr>
        <w:t>OPT SOP</w:t>
      </w:r>
    </w:p>
    <w:p w14:paraId="3871AD5A" w14:textId="77777777" w:rsidR="00C622B3" w:rsidRPr="004414B3" w:rsidRDefault="00C622B3" w:rsidP="00C622B3">
      <w:pPr>
        <w:tabs>
          <w:tab w:val="left" w:pos="540"/>
          <w:tab w:val="left" w:pos="720"/>
          <w:tab w:val="left" w:pos="900"/>
        </w:tabs>
        <w:rPr>
          <w:rFonts w:ascii="Arial" w:hAnsi="Arial" w:cs="Arial"/>
          <w:b/>
          <w:sz w:val="22"/>
          <w:szCs w:val="22"/>
        </w:rPr>
      </w:pPr>
    </w:p>
    <w:p w14:paraId="3871AD5B" w14:textId="77777777" w:rsidR="004414B3" w:rsidRPr="00D77DC5" w:rsidRDefault="004414B3" w:rsidP="004414B3">
      <w:pPr>
        <w:tabs>
          <w:tab w:val="left" w:pos="540"/>
          <w:tab w:val="left" w:pos="720"/>
          <w:tab w:val="left" w:pos="900"/>
        </w:tabs>
        <w:rPr>
          <w:rFonts w:ascii="Arial" w:hAnsi="Arial" w:cs="Arial"/>
          <w:b/>
        </w:rPr>
      </w:pPr>
    </w:p>
    <w:p w14:paraId="3871AD5C" w14:textId="77777777" w:rsidR="004414B3" w:rsidRPr="00F93F77" w:rsidRDefault="004414B3" w:rsidP="004414B3">
      <w:pPr>
        <w:spacing w:after="120"/>
        <w:jc w:val="both"/>
        <w:rPr>
          <w:rFonts w:ascii="Arial" w:hAnsi="Arial" w:cs="Arial"/>
          <w:b/>
          <w:sz w:val="22"/>
          <w:szCs w:val="22"/>
        </w:rPr>
      </w:pPr>
      <w:r>
        <w:rPr>
          <w:rFonts w:ascii="Arial" w:hAnsi="Arial" w:cs="Arial"/>
          <w:b/>
          <w:sz w:val="22"/>
          <w:szCs w:val="22"/>
        </w:rPr>
        <w:t>Technical Authors &amp;</w:t>
      </w:r>
      <w:r w:rsidRPr="00F93F77">
        <w:rPr>
          <w:rFonts w:ascii="Arial" w:hAnsi="Arial" w:cs="Arial"/>
          <w:b/>
          <w:sz w:val="22"/>
          <w:szCs w:val="22"/>
        </w:rPr>
        <w:t xml:space="preserve"> Contributors</w:t>
      </w:r>
    </w:p>
    <w:tbl>
      <w:tblPr>
        <w:tblW w:w="9270" w:type="dxa"/>
        <w:tblCellSpacing w:w="1440" w:type="nil"/>
        <w:tblInd w:w="10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A0" w:firstRow="1" w:lastRow="0" w:firstColumn="1" w:lastColumn="0" w:noHBand="0" w:noVBand="0"/>
      </w:tblPr>
      <w:tblGrid>
        <w:gridCol w:w="3330"/>
        <w:gridCol w:w="5940"/>
      </w:tblGrid>
      <w:tr w:rsidR="004414B3" w:rsidRPr="00F12CB4" w14:paraId="3871AD5F" w14:textId="77777777" w:rsidTr="004414B3">
        <w:trPr>
          <w:trHeight w:val="360"/>
          <w:tblCellSpacing w:w="1440" w:type="nil"/>
        </w:trPr>
        <w:tc>
          <w:tcPr>
            <w:tcW w:w="3330" w:type="dxa"/>
            <w:vAlign w:val="center"/>
          </w:tcPr>
          <w:p w14:paraId="3871AD5D" w14:textId="77777777" w:rsidR="004414B3" w:rsidRPr="00F12CB4" w:rsidRDefault="004414B3" w:rsidP="004414B3">
            <w:pPr>
              <w:rPr>
                <w:rFonts w:ascii="Arial" w:hAnsi="Arial" w:cs="Arial"/>
                <w:b/>
              </w:rPr>
            </w:pPr>
            <w:r w:rsidRPr="00F12CB4">
              <w:rPr>
                <w:rFonts w:ascii="Arial" w:hAnsi="Arial" w:cs="Arial"/>
                <w:b/>
                <w:sz w:val="22"/>
                <w:szCs w:val="22"/>
              </w:rPr>
              <w:t>Department</w:t>
            </w:r>
          </w:p>
        </w:tc>
        <w:tc>
          <w:tcPr>
            <w:tcW w:w="5940" w:type="dxa"/>
            <w:vAlign w:val="center"/>
          </w:tcPr>
          <w:p w14:paraId="3871AD5E" w14:textId="77777777" w:rsidR="004414B3" w:rsidRPr="00F12CB4" w:rsidRDefault="004414B3" w:rsidP="004414B3">
            <w:pPr>
              <w:rPr>
                <w:rFonts w:ascii="Arial" w:hAnsi="Arial" w:cs="Arial"/>
                <w:b/>
              </w:rPr>
            </w:pPr>
            <w:r w:rsidRPr="00F12CB4">
              <w:rPr>
                <w:rFonts w:ascii="Arial" w:hAnsi="Arial" w:cs="Arial"/>
                <w:b/>
                <w:sz w:val="22"/>
                <w:szCs w:val="22"/>
              </w:rPr>
              <w:t>Name</w:t>
            </w:r>
          </w:p>
        </w:tc>
      </w:tr>
      <w:tr w:rsidR="00797D45" w:rsidRPr="00797D45" w14:paraId="3871AD62" w14:textId="77777777" w:rsidTr="004414B3">
        <w:trPr>
          <w:trHeight w:val="360"/>
          <w:tblCellSpacing w:w="1440" w:type="nil"/>
        </w:trPr>
        <w:tc>
          <w:tcPr>
            <w:tcW w:w="3330" w:type="dxa"/>
            <w:vAlign w:val="center"/>
          </w:tcPr>
          <w:p w14:paraId="3871AD60" w14:textId="3BC08FE3" w:rsidR="00797D45" w:rsidRPr="00797D45" w:rsidRDefault="00C12C19" w:rsidP="004414B3">
            <w:pPr>
              <w:rPr>
                <w:rFonts w:ascii="Arial" w:hAnsi="Arial" w:cs="Arial"/>
              </w:rPr>
            </w:pPr>
            <w:r>
              <w:rPr>
                <w:rFonts w:ascii="Arial" w:hAnsi="Arial" w:cs="Arial"/>
                <w:sz w:val="22"/>
                <w:szCs w:val="22"/>
              </w:rPr>
              <w:t>Imaging</w:t>
            </w:r>
          </w:p>
        </w:tc>
        <w:tc>
          <w:tcPr>
            <w:tcW w:w="5940" w:type="dxa"/>
            <w:vAlign w:val="center"/>
          </w:tcPr>
          <w:p w14:paraId="3871AD61" w14:textId="0F806555" w:rsidR="00797D45" w:rsidRPr="00797D45" w:rsidRDefault="001B30EF" w:rsidP="004414B3">
            <w:pPr>
              <w:rPr>
                <w:rFonts w:ascii="Arial" w:hAnsi="Arial" w:cs="Arial"/>
              </w:rPr>
            </w:pPr>
            <w:r w:rsidRPr="001B30EF">
              <w:rPr>
                <w:rFonts w:ascii="Arial" w:hAnsi="Arial" w:cs="Arial"/>
                <w:sz w:val="22"/>
                <w:szCs w:val="22"/>
              </w:rPr>
              <w:t>Rusty Nicovich</w:t>
            </w:r>
            <w:r>
              <w:rPr>
                <w:rFonts w:ascii="Arial" w:hAnsi="Arial" w:cs="Arial"/>
                <w:sz w:val="22"/>
                <w:szCs w:val="22"/>
              </w:rPr>
              <w:t xml:space="preserve">, </w:t>
            </w:r>
            <w:r w:rsidR="00F93606" w:rsidRPr="00F93606">
              <w:rPr>
                <w:rFonts w:ascii="Arial" w:hAnsi="Arial" w:cs="Arial"/>
                <w:sz w:val="22"/>
                <w:szCs w:val="22"/>
              </w:rPr>
              <w:t>Mike Taormina</w:t>
            </w:r>
            <w:r>
              <w:rPr>
                <w:rFonts w:ascii="Arial" w:hAnsi="Arial" w:cs="Arial"/>
                <w:sz w:val="22"/>
                <w:szCs w:val="22"/>
              </w:rPr>
              <w:t xml:space="preserve"> , Nhan-Kiet Ngo</w:t>
            </w:r>
          </w:p>
        </w:tc>
      </w:tr>
      <w:tr w:rsidR="00C70A55" w:rsidRPr="00797D45" w14:paraId="3871AD68" w14:textId="77777777" w:rsidTr="008C6C6E">
        <w:trPr>
          <w:trHeight w:val="360"/>
          <w:tblCellSpacing w:w="1440" w:type="nil"/>
        </w:trPr>
        <w:tc>
          <w:tcPr>
            <w:tcW w:w="3330" w:type="dxa"/>
            <w:vAlign w:val="center"/>
          </w:tcPr>
          <w:p w14:paraId="3871AD66" w14:textId="1BF0BE9E" w:rsidR="00C70A55" w:rsidRPr="00797D45" w:rsidRDefault="0031211A" w:rsidP="008C6C6E">
            <w:pPr>
              <w:rPr>
                <w:rFonts w:ascii="Arial" w:hAnsi="Arial" w:cs="Arial"/>
              </w:rPr>
            </w:pPr>
            <w:r>
              <w:rPr>
                <w:rFonts w:ascii="Arial" w:hAnsi="Arial" w:cs="Arial"/>
                <w:sz w:val="22"/>
                <w:szCs w:val="22"/>
              </w:rPr>
              <w:t>Structured Science</w:t>
            </w:r>
          </w:p>
        </w:tc>
        <w:tc>
          <w:tcPr>
            <w:tcW w:w="5940" w:type="dxa"/>
            <w:vAlign w:val="center"/>
          </w:tcPr>
          <w:p w14:paraId="3871AD67" w14:textId="4BBC2733" w:rsidR="00C70A55" w:rsidRPr="00797D45" w:rsidRDefault="00C70A55" w:rsidP="008C6C6E">
            <w:pPr>
              <w:rPr>
                <w:rFonts w:ascii="Arial" w:hAnsi="Arial" w:cs="Arial"/>
              </w:rPr>
            </w:pPr>
          </w:p>
        </w:tc>
      </w:tr>
    </w:tbl>
    <w:p w14:paraId="3871AD6B" w14:textId="77777777" w:rsidR="004414B3" w:rsidRDefault="004414B3" w:rsidP="004414B3">
      <w:pPr>
        <w:rPr>
          <w:rFonts w:ascii="Arial" w:hAnsi="Arial" w:cs="Arial"/>
          <w:sz w:val="22"/>
          <w:szCs w:val="22"/>
        </w:rPr>
      </w:pPr>
    </w:p>
    <w:p w14:paraId="7058135B" w14:textId="619363A8" w:rsidR="0031211A" w:rsidRDefault="0031211A" w:rsidP="0031211A">
      <w:pPr>
        <w:rPr>
          <w:rFonts w:ascii="Arial" w:hAnsi="Arial" w:cs="Arial"/>
          <w:sz w:val="22"/>
          <w:szCs w:val="22"/>
        </w:rPr>
      </w:pPr>
      <w:r>
        <w:rPr>
          <w:rFonts w:ascii="Arial" w:hAnsi="Arial" w:cs="Arial"/>
          <w:b/>
          <w:sz w:val="22"/>
          <w:szCs w:val="22"/>
        </w:rPr>
        <w:t xml:space="preserve">Date of SOP Creation (Version 1.0): </w:t>
      </w:r>
      <w:r w:rsidR="00E93BC8">
        <w:rPr>
          <w:rFonts w:ascii="Arial" w:hAnsi="Arial" w:cs="Arial"/>
          <w:sz w:val="22"/>
          <w:szCs w:val="22"/>
        </w:rPr>
        <w:t>7</w:t>
      </w:r>
      <w:r>
        <w:rPr>
          <w:rFonts w:ascii="Arial" w:hAnsi="Arial" w:cs="Arial"/>
          <w:sz w:val="22"/>
          <w:szCs w:val="22"/>
        </w:rPr>
        <w:t>/</w:t>
      </w:r>
      <w:r w:rsidR="00E93BC8">
        <w:rPr>
          <w:rFonts w:ascii="Arial" w:hAnsi="Arial" w:cs="Arial"/>
          <w:sz w:val="22"/>
          <w:szCs w:val="22"/>
        </w:rPr>
        <w:t>1</w:t>
      </w:r>
      <w:r>
        <w:rPr>
          <w:rFonts w:ascii="Arial" w:hAnsi="Arial" w:cs="Arial"/>
          <w:sz w:val="22"/>
          <w:szCs w:val="22"/>
        </w:rPr>
        <w:t>/201</w:t>
      </w:r>
      <w:r w:rsidR="00E93BC8">
        <w:rPr>
          <w:rFonts w:ascii="Arial" w:hAnsi="Arial" w:cs="Arial"/>
          <w:sz w:val="22"/>
          <w:szCs w:val="22"/>
        </w:rPr>
        <w:t>9</w:t>
      </w:r>
    </w:p>
    <w:p w14:paraId="13103899" w14:textId="77777777" w:rsidR="0031211A" w:rsidRDefault="0031211A" w:rsidP="004414B3">
      <w:pPr>
        <w:rPr>
          <w:rFonts w:ascii="Arial" w:hAnsi="Arial" w:cs="Arial"/>
          <w:sz w:val="22"/>
          <w:szCs w:val="22"/>
        </w:rPr>
      </w:pPr>
    </w:p>
    <w:p w14:paraId="0FBBD01D" w14:textId="77777777" w:rsidR="0031211A" w:rsidRDefault="0031211A" w:rsidP="004414B3">
      <w:pPr>
        <w:rPr>
          <w:rFonts w:ascii="Arial" w:hAnsi="Arial" w:cs="Arial"/>
          <w:sz w:val="22"/>
          <w:szCs w:val="22"/>
        </w:rPr>
      </w:pPr>
    </w:p>
    <w:p w14:paraId="3871AD6C" w14:textId="77777777" w:rsidR="004414B3" w:rsidRPr="00F917D9" w:rsidRDefault="004414B3" w:rsidP="004414B3">
      <w:pPr>
        <w:rPr>
          <w:rFonts w:ascii="Arial" w:hAnsi="Arial" w:cs="Arial"/>
          <w:b/>
          <w:sz w:val="22"/>
          <w:szCs w:val="22"/>
        </w:rPr>
      </w:pPr>
      <w:r w:rsidRPr="00F917D9">
        <w:rPr>
          <w:rFonts w:ascii="Arial" w:hAnsi="Arial" w:cs="Arial"/>
          <w:b/>
          <w:sz w:val="22"/>
          <w:szCs w:val="22"/>
        </w:rPr>
        <w:t>Periodic Review</w:t>
      </w:r>
    </w:p>
    <w:tbl>
      <w:tblPr>
        <w:tblpPr w:leftFromText="180" w:rightFromText="180" w:vertAnchor="text" w:horzAnchor="margin" w:tblpX="108" w:tblpY="61"/>
        <w:tblW w:w="9180" w:type="dxa"/>
        <w:tblCellSpacing w:w="144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A0" w:firstRow="1" w:lastRow="0" w:firstColumn="1" w:lastColumn="0" w:noHBand="0" w:noVBand="0"/>
      </w:tblPr>
      <w:tblGrid>
        <w:gridCol w:w="9180"/>
      </w:tblGrid>
      <w:tr w:rsidR="0031211A" w:rsidRPr="00F93F77" w14:paraId="61971F46" w14:textId="77777777" w:rsidTr="0031211A">
        <w:trPr>
          <w:trHeight w:val="720"/>
          <w:tblCellSpacing w:w="1440" w:type="nil"/>
        </w:trPr>
        <w:tc>
          <w:tcPr>
            <w:tcW w:w="9180" w:type="dxa"/>
            <w:vAlign w:val="center"/>
          </w:tcPr>
          <w:p w14:paraId="33D3DB76" w14:textId="51948ADA" w:rsidR="0031211A" w:rsidRPr="00F917D9" w:rsidRDefault="0031211A" w:rsidP="00EA05C7">
            <w:pPr>
              <w:rPr>
                <w:rFonts w:ascii="Arial" w:hAnsi="Arial" w:cs="Arial"/>
              </w:rPr>
            </w:pPr>
            <w:r w:rsidRPr="00F93F77">
              <w:rPr>
                <w:rFonts w:ascii="Arial" w:hAnsi="Arial" w:cs="Arial"/>
                <w:sz w:val="22"/>
                <w:szCs w:val="22"/>
              </w:rPr>
              <w:fldChar w:fldCharType="begin">
                <w:ffData>
                  <w:name w:val=""/>
                  <w:enabled/>
                  <w:calcOnExit w:val="0"/>
                  <w:checkBox>
                    <w:sizeAuto/>
                    <w:default w:val="0"/>
                  </w:checkBox>
                </w:ffData>
              </w:fldChar>
            </w:r>
            <w:r w:rsidRPr="00F93F77">
              <w:rPr>
                <w:rFonts w:ascii="Arial" w:hAnsi="Arial" w:cs="Arial"/>
                <w:sz w:val="22"/>
                <w:szCs w:val="22"/>
              </w:rPr>
              <w:instrText xml:space="preserve"> FORMCHECKBOX </w:instrText>
            </w:r>
            <w:r w:rsidR="0084520C">
              <w:rPr>
                <w:rFonts w:ascii="Arial" w:hAnsi="Arial" w:cs="Arial"/>
                <w:sz w:val="22"/>
                <w:szCs w:val="22"/>
              </w:rPr>
            </w:r>
            <w:r w:rsidR="0084520C">
              <w:rPr>
                <w:rFonts w:ascii="Arial" w:hAnsi="Arial" w:cs="Arial"/>
                <w:sz w:val="22"/>
                <w:szCs w:val="22"/>
              </w:rPr>
              <w:fldChar w:fldCharType="separate"/>
            </w:r>
            <w:r w:rsidRPr="00F93F77">
              <w:rPr>
                <w:rFonts w:ascii="Arial" w:hAnsi="Arial" w:cs="Arial"/>
                <w:sz w:val="22"/>
                <w:szCs w:val="22"/>
              </w:rPr>
              <w:fldChar w:fldCharType="end"/>
            </w:r>
            <w:r w:rsidRPr="00F93F77">
              <w:rPr>
                <w:rFonts w:ascii="Arial" w:hAnsi="Arial" w:cs="Arial"/>
                <w:sz w:val="22"/>
                <w:szCs w:val="22"/>
              </w:rPr>
              <w:t xml:space="preserve">  Biannual</w:t>
            </w:r>
            <w:r>
              <w:rPr>
                <w:rFonts w:ascii="Arial" w:hAnsi="Arial" w:cs="Arial"/>
                <w:sz w:val="22"/>
                <w:szCs w:val="22"/>
              </w:rPr>
              <w:t xml:space="preserve">     </w:t>
            </w:r>
            <w:r w:rsidR="00E93BC8" w:rsidRPr="00F93F77">
              <w:rPr>
                <w:rFonts w:ascii="Arial" w:hAnsi="Arial" w:cs="Arial"/>
                <w:sz w:val="22"/>
                <w:szCs w:val="22"/>
              </w:rPr>
              <w:fldChar w:fldCharType="begin">
                <w:ffData>
                  <w:name w:val=""/>
                  <w:enabled/>
                  <w:calcOnExit w:val="0"/>
                  <w:checkBox>
                    <w:sizeAuto/>
                    <w:default w:val="0"/>
                  </w:checkBox>
                </w:ffData>
              </w:fldChar>
            </w:r>
            <w:r w:rsidR="00E93BC8" w:rsidRPr="00F93F77">
              <w:rPr>
                <w:rFonts w:ascii="Arial" w:hAnsi="Arial" w:cs="Arial"/>
                <w:sz w:val="22"/>
                <w:szCs w:val="22"/>
              </w:rPr>
              <w:instrText xml:space="preserve"> FORMCHECKBOX </w:instrText>
            </w:r>
            <w:r w:rsidR="0084520C">
              <w:rPr>
                <w:rFonts w:ascii="Arial" w:hAnsi="Arial" w:cs="Arial"/>
                <w:sz w:val="22"/>
                <w:szCs w:val="22"/>
              </w:rPr>
            </w:r>
            <w:r w:rsidR="0084520C">
              <w:rPr>
                <w:rFonts w:ascii="Arial" w:hAnsi="Arial" w:cs="Arial"/>
                <w:sz w:val="22"/>
                <w:szCs w:val="22"/>
              </w:rPr>
              <w:fldChar w:fldCharType="separate"/>
            </w:r>
            <w:r w:rsidR="00E93BC8" w:rsidRPr="00F93F77">
              <w:rPr>
                <w:rFonts w:ascii="Arial" w:hAnsi="Arial" w:cs="Arial"/>
                <w:sz w:val="22"/>
                <w:szCs w:val="22"/>
              </w:rPr>
              <w:fldChar w:fldCharType="end"/>
            </w:r>
            <w:r w:rsidRPr="00F93F77">
              <w:rPr>
                <w:rFonts w:ascii="Arial" w:hAnsi="Arial" w:cs="Arial"/>
                <w:sz w:val="22"/>
                <w:szCs w:val="22"/>
              </w:rPr>
              <w:t xml:space="preserve"> </w:t>
            </w:r>
            <w:r w:rsidR="00E93BC8">
              <w:rPr>
                <w:rFonts w:ascii="Arial" w:hAnsi="Arial" w:cs="Arial"/>
                <w:sz w:val="22"/>
                <w:szCs w:val="22"/>
              </w:rPr>
              <w:t xml:space="preserve"> </w:t>
            </w:r>
            <w:r w:rsidRPr="00F93F77">
              <w:rPr>
                <w:rFonts w:ascii="Arial" w:hAnsi="Arial" w:cs="Arial"/>
                <w:sz w:val="22"/>
                <w:szCs w:val="22"/>
              </w:rPr>
              <w:t>Annual</w:t>
            </w:r>
            <w:r>
              <w:rPr>
                <w:rFonts w:ascii="Arial" w:hAnsi="Arial" w:cs="Arial"/>
                <w:sz w:val="22"/>
                <w:szCs w:val="22"/>
              </w:rPr>
              <w:t xml:space="preserve">     </w:t>
            </w:r>
            <w:r w:rsidRPr="00F93F77">
              <w:rPr>
                <w:rFonts w:ascii="Arial" w:hAnsi="Arial" w:cs="Arial"/>
                <w:sz w:val="22"/>
                <w:szCs w:val="22"/>
              </w:rPr>
              <w:fldChar w:fldCharType="begin">
                <w:ffData>
                  <w:name w:val=""/>
                  <w:enabled/>
                  <w:calcOnExit w:val="0"/>
                  <w:checkBox>
                    <w:sizeAuto/>
                    <w:default w:val="0"/>
                  </w:checkBox>
                </w:ffData>
              </w:fldChar>
            </w:r>
            <w:r w:rsidRPr="00F93F77">
              <w:rPr>
                <w:rFonts w:ascii="Arial" w:hAnsi="Arial" w:cs="Arial"/>
                <w:sz w:val="22"/>
                <w:szCs w:val="22"/>
              </w:rPr>
              <w:instrText xml:space="preserve"> FORMCHECKBOX </w:instrText>
            </w:r>
            <w:r w:rsidR="0084520C">
              <w:rPr>
                <w:rFonts w:ascii="Arial" w:hAnsi="Arial" w:cs="Arial"/>
                <w:sz w:val="22"/>
                <w:szCs w:val="22"/>
              </w:rPr>
            </w:r>
            <w:r w:rsidR="0084520C">
              <w:rPr>
                <w:rFonts w:ascii="Arial" w:hAnsi="Arial" w:cs="Arial"/>
                <w:sz w:val="22"/>
                <w:szCs w:val="22"/>
              </w:rPr>
              <w:fldChar w:fldCharType="separate"/>
            </w:r>
            <w:r w:rsidRPr="00F93F77">
              <w:rPr>
                <w:rFonts w:ascii="Arial" w:hAnsi="Arial" w:cs="Arial"/>
                <w:sz w:val="22"/>
                <w:szCs w:val="22"/>
              </w:rPr>
              <w:fldChar w:fldCharType="end"/>
            </w:r>
            <w:r w:rsidRPr="00F93F77">
              <w:rPr>
                <w:rFonts w:ascii="Arial" w:hAnsi="Arial" w:cs="Arial"/>
                <w:sz w:val="22"/>
                <w:szCs w:val="22"/>
              </w:rPr>
              <w:t xml:space="preserve">  Biennial</w:t>
            </w:r>
            <w:r>
              <w:rPr>
                <w:rFonts w:ascii="Arial" w:hAnsi="Arial" w:cs="Arial"/>
                <w:sz w:val="22"/>
                <w:szCs w:val="22"/>
              </w:rPr>
              <w:t xml:space="preserve">     </w:t>
            </w:r>
            <w:r w:rsidR="00E93BC8">
              <w:rPr>
                <w:rFonts w:ascii="Arial" w:hAnsi="Arial" w:cs="Arial"/>
                <w:sz w:val="22"/>
                <w:szCs w:val="22"/>
              </w:rPr>
              <w:fldChar w:fldCharType="begin">
                <w:ffData>
                  <w:name w:val=""/>
                  <w:enabled/>
                  <w:calcOnExit w:val="0"/>
                  <w:checkBox>
                    <w:sizeAuto/>
                    <w:default w:val="1"/>
                  </w:checkBox>
                </w:ffData>
              </w:fldChar>
            </w:r>
            <w:r w:rsidR="00E93BC8">
              <w:rPr>
                <w:rFonts w:ascii="Arial" w:hAnsi="Arial" w:cs="Arial"/>
                <w:sz w:val="22"/>
                <w:szCs w:val="22"/>
              </w:rPr>
              <w:instrText xml:space="preserve"> FORMCHECKBOX </w:instrText>
            </w:r>
            <w:r w:rsidR="0084520C">
              <w:rPr>
                <w:rFonts w:ascii="Arial" w:hAnsi="Arial" w:cs="Arial"/>
                <w:sz w:val="22"/>
                <w:szCs w:val="22"/>
              </w:rPr>
            </w:r>
            <w:r w:rsidR="0084520C">
              <w:rPr>
                <w:rFonts w:ascii="Arial" w:hAnsi="Arial" w:cs="Arial"/>
                <w:sz w:val="22"/>
                <w:szCs w:val="22"/>
              </w:rPr>
              <w:fldChar w:fldCharType="separate"/>
            </w:r>
            <w:r w:rsidR="00E93BC8">
              <w:rPr>
                <w:rFonts w:ascii="Arial" w:hAnsi="Arial" w:cs="Arial"/>
                <w:sz w:val="22"/>
                <w:szCs w:val="22"/>
              </w:rPr>
              <w:fldChar w:fldCharType="end"/>
            </w:r>
            <w:r w:rsidRPr="00F93F77">
              <w:rPr>
                <w:rFonts w:ascii="Arial" w:hAnsi="Arial" w:cs="Arial"/>
                <w:sz w:val="22"/>
                <w:szCs w:val="22"/>
              </w:rPr>
              <w:t xml:space="preserve"> </w:t>
            </w:r>
            <w:r w:rsidR="00E93BC8">
              <w:rPr>
                <w:rFonts w:ascii="Arial" w:hAnsi="Arial" w:cs="Arial"/>
                <w:sz w:val="22"/>
                <w:szCs w:val="22"/>
              </w:rPr>
              <w:t xml:space="preserve"> </w:t>
            </w:r>
            <w:r>
              <w:rPr>
                <w:rFonts w:ascii="Arial" w:hAnsi="Arial" w:cs="Arial"/>
                <w:sz w:val="22"/>
                <w:szCs w:val="22"/>
              </w:rPr>
              <w:t xml:space="preserve">None              Last Review:  </w:t>
            </w:r>
            <w:r w:rsidR="00E93BC8">
              <w:rPr>
                <w:rFonts w:ascii="Arial" w:hAnsi="Arial" w:cs="Arial"/>
                <w:sz w:val="22"/>
                <w:szCs w:val="22"/>
              </w:rPr>
              <w:t>7</w:t>
            </w:r>
            <w:r w:rsidR="00EA05C7">
              <w:rPr>
                <w:rFonts w:ascii="Arial" w:hAnsi="Arial" w:cs="Arial"/>
                <w:sz w:val="22"/>
                <w:szCs w:val="22"/>
              </w:rPr>
              <w:t>/</w:t>
            </w:r>
            <w:r w:rsidR="00E93BC8">
              <w:rPr>
                <w:rFonts w:ascii="Arial" w:hAnsi="Arial" w:cs="Arial"/>
                <w:sz w:val="22"/>
                <w:szCs w:val="22"/>
              </w:rPr>
              <w:t>1</w:t>
            </w:r>
            <w:r w:rsidR="006856A8">
              <w:rPr>
                <w:rFonts w:ascii="Arial" w:hAnsi="Arial" w:cs="Arial"/>
                <w:sz w:val="22"/>
                <w:szCs w:val="22"/>
              </w:rPr>
              <w:t>/20</w:t>
            </w:r>
            <w:r w:rsidR="00E93BC8">
              <w:rPr>
                <w:rFonts w:ascii="Arial" w:hAnsi="Arial" w:cs="Arial"/>
                <w:sz w:val="22"/>
                <w:szCs w:val="22"/>
              </w:rPr>
              <w:t>19</w:t>
            </w:r>
          </w:p>
        </w:tc>
      </w:tr>
    </w:tbl>
    <w:p w14:paraId="3871AD6D" w14:textId="77777777" w:rsidR="004414B3" w:rsidRDefault="004414B3" w:rsidP="004414B3">
      <w:pPr>
        <w:rPr>
          <w:rFonts w:ascii="Arial" w:hAnsi="Arial" w:cs="Arial"/>
          <w:sz w:val="22"/>
          <w:szCs w:val="22"/>
        </w:rPr>
      </w:pPr>
    </w:p>
    <w:p w14:paraId="3871AD6E" w14:textId="77777777" w:rsidR="004414B3" w:rsidRPr="00F93F77" w:rsidRDefault="004414B3" w:rsidP="004414B3">
      <w:pPr>
        <w:rPr>
          <w:rFonts w:ascii="Arial" w:hAnsi="Arial" w:cs="Arial"/>
          <w:sz w:val="22"/>
          <w:szCs w:val="22"/>
        </w:rPr>
      </w:pPr>
    </w:p>
    <w:p w14:paraId="3871AD6F" w14:textId="77777777" w:rsidR="004414B3" w:rsidRPr="00F917D9" w:rsidRDefault="004414B3" w:rsidP="004414B3">
      <w:pPr>
        <w:spacing w:after="120"/>
        <w:rPr>
          <w:rFonts w:ascii="Arial" w:hAnsi="Arial" w:cs="Arial"/>
          <w:b/>
          <w:sz w:val="22"/>
          <w:szCs w:val="22"/>
        </w:rPr>
      </w:pPr>
      <w:r w:rsidRPr="00F917D9">
        <w:rPr>
          <w:rFonts w:ascii="Arial" w:hAnsi="Arial" w:cs="Arial"/>
          <w:b/>
          <w:sz w:val="22"/>
          <w:szCs w:val="22"/>
        </w:rPr>
        <w:t>Departmental Sign-Off</w:t>
      </w:r>
    </w:p>
    <w:tbl>
      <w:tblPr>
        <w:tblW w:w="9270" w:type="dxa"/>
        <w:tblCellSpacing w:w="1440" w:type="nil"/>
        <w:tblInd w:w="10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A0" w:firstRow="1" w:lastRow="0" w:firstColumn="1" w:lastColumn="0" w:noHBand="0" w:noVBand="0"/>
      </w:tblPr>
      <w:tblGrid>
        <w:gridCol w:w="3240"/>
        <w:gridCol w:w="1620"/>
        <w:gridCol w:w="1620"/>
        <w:gridCol w:w="2790"/>
      </w:tblGrid>
      <w:tr w:rsidR="0031211A" w:rsidRPr="00F917D9" w14:paraId="13DC427A" w14:textId="77777777" w:rsidTr="00E93BC8">
        <w:trPr>
          <w:trHeight w:val="365"/>
          <w:tblCellSpacing w:w="1440" w:type="nil"/>
        </w:trPr>
        <w:tc>
          <w:tcPr>
            <w:tcW w:w="3240" w:type="dxa"/>
            <w:vAlign w:val="center"/>
          </w:tcPr>
          <w:p w14:paraId="0564D8F6" w14:textId="77777777" w:rsidR="0031211A" w:rsidRPr="00665034" w:rsidRDefault="0031211A" w:rsidP="004D2E5D">
            <w:pPr>
              <w:rPr>
                <w:rFonts w:ascii="Arial" w:hAnsi="Arial" w:cs="Arial"/>
                <w:b/>
                <w:sz w:val="22"/>
                <w:szCs w:val="22"/>
              </w:rPr>
            </w:pPr>
            <w:r w:rsidRPr="00665034">
              <w:rPr>
                <w:rFonts w:ascii="Arial" w:hAnsi="Arial" w:cs="Arial"/>
                <w:b/>
                <w:sz w:val="22"/>
                <w:szCs w:val="22"/>
              </w:rPr>
              <w:t>Department</w:t>
            </w:r>
          </w:p>
        </w:tc>
        <w:tc>
          <w:tcPr>
            <w:tcW w:w="1620" w:type="dxa"/>
            <w:vAlign w:val="center"/>
          </w:tcPr>
          <w:p w14:paraId="08E3FD3C" w14:textId="77777777" w:rsidR="0031211A" w:rsidRDefault="0031211A" w:rsidP="004D2E5D">
            <w:pPr>
              <w:jc w:val="center"/>
              <w:rPr>
                <w:rFonts w:ascii="Arial" w:hAnsi="Arial" w:cs="Arial"/>
                <w:b/>
                <w:sz w:val="22"/>
                <w:szCs w:val="22"/>
              </w:rPr>
            </w:pPr>
            <w:r>
              <w:rPr>
                <w:rFonts w:ascii="Arial" w:hAnsi="Arial" w:cs="Arial"/>
                <w:b/>
                <w:sz w:val="22"/>
                <w:szCs w:val="22"/>
              </w:rPr>
              <w:t>Approval</w:t>
            </w:r>
          </w:p>
          <w:p w14:paraId="2D768C30" w14:textId="77777777" w:rsidR="0031211A" w:rsidRPr="00665034" w:rsidRDefault="0031211A" w:rsidP="004D2E5D">
            <w:pPr>
              <w:jc w:val="center"/>
              <w:rPr>
                <w:rFonts w:ascii="Arial" w:hAnsi="Arial" w:cs="Arial"/>
                <w:b/>
                <w:sz w:val="22"/>
                <w:szCs w:val="22"/>
              </w:rPr>
            </w:pPr>
            <w:r w:rsidRPr="00665034">
              <w:rPr>
                <w:rFonts w:ascii="Arial" w:hAnsi="Arial" w:cs="Arial"/>
                <w:b/>
                <w:sz w:val="22"/>
                <w:szCs w:val="22"/>
              </w:rPr>
              <w:t>Required</w:t>
            </w:r>
          </w:p>
        </w:tc>
        <w:tc>
          <w:tcPr>
            <w:tcW w:w="1620" w:type="dxa"/>
          </w:tcPr>
          <w:p w14:paraId="37ECD96A" w14:textId="77777777" w:rsidR="0031211A" w:rsidRDefault="0031211A" w:rsidP="004D2E5D">
            <w:pPr>
              <w:jc w:val="center"/>
              <w:rPr>
                <w:rFonts w:ascii="Arial" w:hAnsi="Arial" w:cs="Arial"/>
                <w:b/>
                <w:sz w:val="22"/>
                <w:szCs w:val="22"/>
              </w:rPr>
            </w:pPr>
            <w:r>
              <w:rPr>
                <w:rFonts w:ascii="Arial" w:hAnsi="Arial" w:cs="Arial"/>
                <w:b/>
                <w:sz w:val="22"/>
                <w:szCs w:val="22"/>
              </w:rPr>
              <w:t>SOP</w:t>
            </w:r>
          </w:p>
          <w:p w14:paraId="145D9865" w14:textId="77777777" w:rsidR="0031211A" w:rsidRPr="00665034" w:rsidRDefault="0031211A" w:rsidP="004D2E5D">
            <w:pPr>
              <w:jc w:val="center"/>
              <w:rPr>
                <w:rFonts w:ascii="Arial" w:hAnsi="Arial" w:cs="Arial"/>
                <w:b/>
                <w:sz w:val="22"/>
                <w:szCs w:val="22"/>
              </w:rPr>
            </w:pPr>
            <w:r>
              <w:rPr>
                <w:rFonts w:ascii="Arial" w:hAnsi="Arial" w:cs="Arial"/>
                <w:b/>
                <w:sz w:val="22"/>
                <w:szCs w:val="22"/>
              </w:rPr>
              <w:t>Reviewed</w:t>
            </w:r>
          </w:p>
        </w:tc>
        <w:tc>
          <w:tcPr>
            <w:tcW w:w="2790" w:type="dxa"/>
            <w:vAlign w:val="center"/>
          </w:tcPr>
          <w:p w14:paraId="65AC08D8" w14:textId="77777777" w:rsidR="0031211A" w:rsidRPr="00665034" w:rsidRDefault="0031211A" w:rsidP="004D2E5D">
            <w:pPr>
              <w:rPr>
                <w:rFonts w:ascii="Arial" w:hAnsi="Arial" w:cs="Arial"/>
                <w:b/>
                <w:sz w:val="22"/>
                <w:szCs w:val="22"/>
              </w:rPr>
            </w:pPr>
            <w:r w:rsidRPr="00665034">
              <w:rPr>
                <w:rFonts w:ascii="Arial" w:hAnsi="Arial" w:cs="Arial"/>
                <w:b/>
                <w:sz w:val="22"/>
                <w:szCs w:val="22"/>
              </w:rPr>
              <w:t>Name</w:t>
            </w:r>
          </w:p>
        </w:tc>
      </w:tr>
      <w:tr w:rsidR="00E93BC8" w:rsidRPr="00F93F77" w14:paraId="62B90F7A" w14:textId="77777777" w:rsidTr="00E93BC8">
        <w:trPr>
          <w:trHeight w:val="365"/>
          <w:tblCellSpacing w:w="1440" w:type="nil"/>
        </w:trPr>
        <w:tc>
          <w:tcPr>
            <w:tcW w:w="3240" w:type="dxa"/>
            <w:vAlign w:val="center"/>
          </w:tcPr>
          <w:p w14:paraId="03EF0D67" w14:textId="1D670678" w:rsidR="00E93BC8" w:rsidRPr="00F93F77" w:rsidRDefault="00E93BC8" w:rsidP="004D2E5D">
            <w:pPr>
              <w:rPr>
                <w:rFonts w:ascii="Arial" w:hAnsi="Arial" w:cs="Arial"/>
                <w:sz w:val="22"/>
                <w:szCs w:val="22"/>
              </w:rPr>
            </w:pPr>
            <w:r>
              <w:rPr>
                <w:rFonts w:ascii="Arial" w:hAnsi="Arial" w:cs="Arial"/>
                <w:sz w:val="22"/>
                <w:szCs w:val="22"/>
              </w:rPr>
              <w:t>Imaging</w:t>
            </w:r>
          </w:p>
        </w:tc>
        <w:tc>
          <w:tcPr>
            <w:tcW w:w="1620" w:type="dxa"/>
            <w:vAlign w:val="center"/>
          </w:tcPr>
          <w:p w14:paraId="04E1DC0C" w14:textId="2607649B" w:rsidR="00E93BC8" w:rsidRPr="00F93F77" w:rsidRDefault="00E93BC8" w:rsidP="004D2E5D">
            <w:pPr>
              <w:jc w:val="center"/>
              <w:rPr>
                <w:rFonts w:ascii="Arial" w:hAnsi="Arial" w:cs="Arial"/>
                <w:sz w:val="22"/>
                <w:szCs w:val="22"/>
              </w:rPr>
            </w:pPr>
            <w:r w:rsidRPr="00F93F77">
              <w:rPr>
                <w:rFonts w:ascii="Arial" w:hAnsi="Arial" w:cs="Arial"/>
                <w:sz w:val="22"/>
                <w:szCs w:val="22"/>
              </w:rPr>
              <w:fldChar w:fldCharType="begin">
                <w:ffData>
                  <w:name w:val="Check3"/>
                  <w:enabled/>
                  <w:calcOnExit w:val="0"/>
                  <w:checkBox>
                    <w:sizeAuto/>
                    <w:default w:val="0"/>
                  </w:checkBox>
                </w:ffData>
              </w:fldChar>
            </w:r>
            <w:r w:rsidRPr="00F93F77">
              <w:rPr>
                <w:rFonts w:ascii="Arial" w:hAnsi="Arial" w:cs="Arial"/>
                <w:sz w:val="22"/>
                <w:szCs w:val="22"/>
              </w:rPr>
              <w:instrText xml:space="preserve"> FORMCHECKBOX </w:instrText>
            </w:r>
            <w:r w:rsidR="0084520C">
              <w:rPr>
                <w:rFonts w:ascii="Arial" w:hAnsi="Arial" w:cs="Arial"/>
                <w:sz w:val="22"/>
                <w:szCs w:val="22"/>
              </w:rPr>
            </w:r>
            <w:r w:rsidR="0084520C">
              <w:rPr>
                <w:rFonts w:ascii="Arial" w:hAnsi="Arial" w:cs="Arial"/>
                <w:sz w:val="22"/>
                <w:szCs w:val="22"/>
              </w:rPr>
              <w:fldChar w:fldCharType="separate"/>
            </w:r>
            <w:r w:rsidRPr="00F93F77">
              <w:rPr>
                <w:rFonts w:ascii="Arial" w:hAnsi="Arial" w:cs="Arial"/>
                <w:sz w:val="22"/>
                <w:szCs w:val="22"/>
              </w:rPr>
              <w:fldChar w:fldCharType="end"/>
            </w:r>
          </w:p>
        </w:tc>
        <w:tc>
          <w:tcPr>
            <w:tcW w:w="1620" w:type="dxa"/>
            <w:vAlign w:val="center"/>
          </w:tcPr>
          <w:p w14:paraId="67C3719A" w14:textId="3A82FC9F" w:rsidR="00E93BC8" w:rsidRPr="00F93F77" w:rsidRDefault="00E93BC8" w:rsidP="004D2E5D">
            <w:pPr>
              <w:jc w:val="center"/>
              <w:rPr>
                <w:rFonts w:ascii="Arial" w:hAnsi="Arial" w:cs="Arial"/>
                <w:sz w:val="22"/>
                <w:szCs w:val="22"/>
              </w:rPr>
            </w:pPr>
            <w:r w:rsidRPr="00F93F77">
              <w:rPr>
                <w:rFonts w:ascii="Arial" w:hAnsi="Arial" w:cs="Arial"/>
                <w:sz w:val="22"/>
                <w:szCs w:val="22"/>
              </w:rPr>
              <w:fldChar w:fldCharType="begin">
                <w:ffData>
                  <w:name w:val="Check3"/>
                  <w:enabled/>
                  <w:calcOnExit w:val="0"/>
                  <w:checkBox>
                    <w:sizeAuto/>
                    <w:default w:val="0"/>
                  </w:checkBox>
                </w:ffData>
              </w:fldChar>
            </w:r>
            <w:r w:rsidRPr="00F93F77">
              <w:rPr>
                <w:rFonts w:ascii="Arial" w:hAnsi="Arial" w:cs="Arial"/>
                <w:sz w:val="22"/>
                <w:szCs w:val="22"/>
              </w:rPr>
              <w:instrText xml:space="preserve"> FORMCHECKBOX </w:instrText>
            </w:r>
            <w:r w:rsidR="0084520C">
              <w:rPr>
                <w:rFonts w:ascii="Arial" w:hAnsi="Arial" w:cs="Arial"/>
                <w:sz w:val="22"/>
                <w:szCs w:val="22"/>
              </w:rPr>
            </w:r>
            <w:r w:rsidR="0084520C">
              <w:rPr>
                <w:rFonts w:ascii="Arial" w:hAnsi="Arial" w:cs="Arial"/>
                <w:sz w:val="22"/>
                <w:szCs w:val="22"/>
              </w:rPr>
              <w:fldChar w:fldCharType="separate"/>
            </w:r>
            <w:r w:rsidRPr="00F93F77">
              <w:rPr>
                <w:rFonts w:ascii="Arial" w:hAnsi="Arial" w:cs="Arial"/>
                <w:sz w:val="22"/>
                <w:szCs w:val="22"/>
              </w:rPr>
              <w:fldChar w:fldCharType="end"/>
            </w:r>
          </w:p>
        </w:tc>
        <w:tc>
          <w:tcPr>
            <w:tcW w:w="2790" w:type="dxa"/>
            <w:vAlign w:val="center"/>
          </w:tcPr>
          <w:p w14:paraId="4FEA1875" w14:textId="02AB020F" w:rsidR="00E93BC8" w:rsidRPr="00F93F77" w:rsidRDefault="00E93BC8" w:rsidP="004D2E5D">
            <w:pPr>
              <w:rPr>
                <w:rFonts w:ascii="Arial" w:hAnsi="Arial" w:cs="Arial"/>
                <w:sz w:val="22"/>
                <w:szCs w:val="22"/>
              </w:rPr>
            </w:pPr>
            <w:r w:rsidRPr="001B30EF">
              <w:rPr>
                <w:rFonts w:ascii="Arial" w:hAnsi="Arial" w:cs="Arial"/>
                <w:sz w:val="22"/>
                <w:szCs w:val="22"/>
              </w:rPr>
              <w:t>Rusty Nicovich</w:t>
            </w:r>
          </w:p>
        </w:tc>
      </w:tr>
      <w:tr w:rsidR="00E93BC8" w:rsidRPr="00F93F77" w14:paraId="6FF8F2E8" w14:textId="77777777" w:rsidTr="00E93BC8">
        <w:trPr>
          <w:trHeight w:val="365"/>
          <w:tblCellSpacing w:w="1440" w:type="nil"/>
        </w:trPr>
        <w:tc>
          <w:tcPr>
            <w:tcW w:w="3240" w:type="dxa"/>
            <w:vAlign w:val="center"/>
          </w:tcPr>
          <w:p w14:paraId="7093A664" w14:textId="10EEE74B" w:rsidR="00E93BC8" w:rsidRPr="00F93F77" w:rsidRDefault="00E93BC8" w:rsidP="004D2E5D">
            <w:pPr>
              <w:rPr>
                <w:rFonts w:ascii="Arial" w:hAnsi="Arial" w:cs="Arial"/>
                <w:sz w:val="22"/>
                <w:szCs w:val="22"/>
              </w:rPr>
            </w:pPr>
            <w:r w:rsidRPr="00F93F77">
              <w:rPr>
                <w:rFonts w:ascii="Arial" w:hAnsi="Arial" w:cs="Arial"/>
                <w:sz w:val="22"/>
                <w:szCs w:val="22"/>
              </w:rPr>
              <w:t>Engineering</w:t>
            </w:r>
          </w:p>
        </w:tc>
        <w:bookmarkStart w:id="0" w:name="Check4"/>
        <w:tc>
          <w:tcPr>
            <w:tcW w:w="1620" w:type="dxa"/>
            <w:vAlign w:val="center"/>
          </w:tcPr>
          <w:p w14:paraId="6B6339D2" w14:textId="088FF7BE" w:rsidR="00E93BC8" w:rsidRPr="00F93F77" w:rsidRDefault="00E93BC8" w:rsidP="004D2E5D">
            <w:pPr>
              <w:jc w:val="center"/>
              <w:rPr>
                <w:rFonts w:ascii="Arial" w:hAnsi="Arial" w:cs="Arial"/>
                <w:sz w:val="22"/>
                <w:szCs w:val="22"/>
              </w:rPr>
            </w:pPr>
            <w:r w:rsidRPr="00F93F77">
              <w:rPr>
                <w:rFonts w:ascii="Arial" w:hAnsi="Arial" w:cs="Arial"/>
                <w:sz w:val="22"/>
                <w:szCs w:val="22"/>
              </w:rPr>
              <w:fldChar w:fldCharType="begin">
                <w:ffData>
                  <w:name w:val="Check4"/>
                  <w:enabled/>
                  <w:calcOnExit w:val="0"/>
                  <w:checkBox>
                    <w:sizeAuto/>
                    <w:default w:val="0"/>
                  </w:checkBox>
                </w:ffData>
              </w:fldChar>
            </w:r>
            <w:r w:rsidRPr="00F93F77">
              <w:rPr>
                <w:rFonts w:ascii="Arial" w:hAnsi="Arial" w:cs="Arial"/>
                <w:sz w:val="22"/>
                <w:szCs w:val="22"/>
              </w:rPr>
              <w:instrText xml:space="preserve"> FORMCHECKBOX </w:instrText>
            </w:r>
            <w:r w:rsidR="0084520C">
              <w:rPr>
                <w:rFonts w:ascii="Arial" w:hAnsi="Arial" w:cs="Arial"/>
                <w:sz w:val="22"/>
                <w:szCs w:val="22"/>
              </w:rPr>
            </w:r>
            <w:r w:rsidR="0084520C">
              <w:rPr>
                <w:rFonts w:ascii="Arial" w:hAnsi="Arial" w:cs="Arial"/>
                <w:sz w:val="22"/>
                <w:szCs w:val="22"/>
              </w:rPr>
              <w:fldChar w:fldCharType="separate"/>
            </w:r>
            <w:r w:rsidRPr="00F93F77">
              <w:rPr>
                <w:rFonts w:ascii="Arial" w:hAnsi="Arial" w:cs="Arial"/>
                <w:sz w:val="22"/>
                <w:szCs w:val="22"/>
              </w:rPr>
              <w:fldChar w:fldCharType="end"/>
            </w:r>
            <w:bookmarkEnd w:id="0"/>
          </w:p>
        </w:tc>
        <w:tc>
          <w:tcPr>
            <w:tcW w:w="1620" w:type="dxa"/>
            <w:vAlign w:val="center"/>
          </w:tcPr>
          <w:p w14:paraId="58AE11EB" w14:textId="5EDEC3BE" w:rsidR="00E93BC8" w:rsidRPr="00F93F77" w:rsidRDefault="00E93BC8" w:rsidP="004D2E5D">
            <w:pPr>
              <w:jc w:val="center"/>
              <w:rPr>
                <w:rFonts w:ascii="Arial" w:hAnsi="Arial" w:cs="Arial"/>
                <w:sz w:val="22"/>
                <w:szCs w:val="22"/>
              </w:rPr>
            </w:pPr>
            <w:r w:rsidRPr="00F93F77">
              <w:rPr>
                <w:rFonts w:ascii="Arial" w:hAnsi="Arial" w:cs="Arial"/>
                <w:sz w:val="22"/>
                <w:szCs w:val="22"/>
              </w:rPr>
              <w:fldChar w:fldCharType="begin">
                <w:ffData>
                  <w:name w:val="Check4"/>
                  <w:enabled/>
                  <w:calcOnExit w:val="0"/>
                  <w:checkBox>
                    <w:sizeAuto/>
                    <w:default w:val="0"/>
                  </w:checkBox>
                </w:ffData>
              </w:fldChar>
            </w:r>
            <w:r w:rsidRPr="00F93F77">
              <w:rPr>
                <w:rFonts w:ascii="Arial" w:hAnsi="Arial" w:cs="Arial"/>
                <w:sz w:val="22"/>
                <w:szCs w:val="22"/>
              </w:rPr>
              <w:instrText xml:space="preserve"> FORMCHECKBOX </w:instrText>
            </w:r>
            <w:r w:rsidR="0084520C">
              <w:rPr>
                <w:rFonts w:ascii="Arial" w:hAnsi="Arial" w:cs="Arial"/>
                <w:sz w:val="22"/>
                <w:szCs w:val="22"/>
              </w:rPr>
            </w:r>
            <w:r w:rsidR="0084520C">
              <w:rPr>
                <w:rFonts w:ascii="Arial" w:hAnsi="Arial" w:cs="Arial"/>
                <w:sz w:val="22"/>
                <w:szCs w:val="22"/>
              </w:rPr>
              <w:fldChar w:fldCharType="separate"/>
            </w:r>
            <w:r w:rsidRPr="00F93F77">
              <w:rPr>
                <w:rFonts w:ascii="Arial" w:hAnsi="Arial" w:cs="Arial"/>
                <w:sz w:val="22"/>
                <w:szCs w:val="22"/>
              </w:rPr>
              <w:fldChar w:fldCharType="end"/>
            </w:r>
          </w:p>
        </w:tc>
        <w:tc>
          <w:tcPr>
            <w:tcW w:w="2790" w:type="dxa"/>
            <w:vAlign w:val="center"/>
          </w:tcPr>
          <w:p w14:paraId="28F23C1D" w14:textId="6B60CFC1" w:rsidR="00E93BC8" w:rsidRPr="00F93F77" w:rsidRDefault="00E93BC8" w:rsidP="004D2E5D">
            <w:pPr>
              <w:rPr>
                <w:rFonts w:ascii="Arial" w:hAnsi="Arial" w:cs="Arial"/>
                <w:sz w:val="22"/>
                <w:szCs w:val="22"/>
              </w:rPr>
            </w:pPr>
          </w:p>
        </w:tc>
      </w:tr>
      <w:tr w:rsidR="00E93BC8" w:rsidRPr="00F93F77" w14:paraId="651C4765" w14:textId="77777777" w:rsidTr="00E93BC8">
        <w:trPr>
          <w:trHeight w:val="365"/>
          <w:tblCellSpacing w:w="1440" w:type="nil"/>
        </w:trPr>
        <w:tc>
          <w:tcPr>
            <w:tcW w:w="3240" w:type="dxa"/>
            <w:vAlign w:val="center"/>
          </w:tcPr>
          <w:p w14:paraId="3C8BAE56" w14:textId="488E0E46" w:rsidR="00E93BC8" w:rsidRPr="00F93F77" w:rsidRDefault="00E93BC8" w:rsidP="004D2E5D">
            <w:pPr>
              <w:rPr>
                <w:rFonts w:ascii="Arial" w:hAnsi="Arial" w:cs="Arial"/>
                <w:sz w:val="22"/>
                <w:szCs w:val="22"/>
              </w:rPr>
            </w:pPr>
            <w:r w:rsidRPr="00F93F77">
              <w:rPr>
                <w:rFonts w:ascii="Arial" w:hAnsi="Arial" w:cs="Arial"/>
                <w:sz w:val="22"/>
                <w:szCs w:val="22"/>
              </w:rPr>
              <w:t>Health and Safety</w:t>
            </w:r>
          </w:p>
        </w:tc>
        <w:tc>
          <w:tcPr>
            <w:tcW w:w="1620" w:type="dxa"/>
            <w:vAlign w:val="center"/>
          </w:tcPr>
          <w:p w14:paraId="55ABDD0D" w14:textId="64019E47" w:rsidR="00E93BC8" w:rsidRPr="00F93F77" w:rsidRDefault="00E93BC8" w:rsidP="004D2E5D">
            <w:pPr>
              <w:jc w:val="center"/>
              <w:rPr>
                <w:rFonts w:ascii="Arial" w:hAnsi="Arial" w:cs="Arial"/>
                <w:sz w:val="22"/>
                <w:szCs w:val="22"/>
              </w:rPr>
            </w:pPr>
            <w:r w:rsidRPr="00F93F77">
              <w:rPr>
                <w:rFonts w:ascii="Arial" w:hAnsi="Arial" w:cs="Arial"/>
                <w:sz w:val="22"/>
                <w:szCs w:val="22"/>
              </w:rPr>
              <w:fldChar w:fldCharType="begin">
                <w:ffData>
                  <w:name w:val=""/>
                  <w:enabled/>
                  <w:calcOnExit w:val="0"/>
                  <w:checkBox>
                    <w:sizeAuto/>
                    <w:default w:val="0"/>
                  </w:checkBox>
                </w:ffData>
              </w:fldChar>
            </w:r>
            <w:r w:rsidRPr="00F93F77">
              <w:rPr>
                <w:rFonts w:ascii="Arial" w:hAnsi="Arial" w:cs="Arial"/>
                <w:sz w:val="22"/>
                <w:szCs w:val="22"/>
              </w:rPr>
              <w:instrText xml:space="preserve"> FORMCHECKBOX </w:instrText>
            </w:r>
            <w:r w:rsidR="0084520C">
              <w:rPr>
                <w:rFonts w:ascii="Arial" w:hAnsi="Arial" w:cs="Arial"/>
                <w:sz w:val="22"/>
                <w:szCs w:val="22"/>
              </w:rPr>
            </w:r>
            <w:r w:rsidR="0084520C">
              <w:rPr>
                <w:rFonts w:ascii="Arial" w:hAnsi="Arial" w:cs="Arial"/>
                <w:sz w:val="22"/>
                <w:szCs w:val="22"/>
              </w:rPr>
              <w:fldChar w:fldCharType="separate"/>
            </w:r>
            <w:r w:rsidRPr="00F93F77">
              <w:rPr>
                <w:rFonts w:ascii="Arial" w:hAnsi="Arial" w:cs="Arial"/>
                <w:sz w:val="22"/>
                <w:szCs w:val="22"/>
              </w:rPr>
              <w:fldChar w:fldCharType="end"/>
            </w:r>
          </w:p>
        </w:tc>
        <w:tc>
          <w:tcPr>
            <w:tcW w:w="1620" w:type="dxa"/>
            <w:vAlign w:val="center"/>
          </w:tcPr>
          <w:p w14:paraId="3D4C2453" w14:textId="0D5C5385" w:rsidR="00E93BC8" w:rsidRPr="00F93F77" w:rsidRDefault="00E93BC8" w:rsidP="004D2E5D">
            <w:pPr>
              <w:jc w:val="center"/>
              <w:rPr>
                <w:rFonts w:ascii="Arial" w:hAnsi="Arial" w:cs="Arial"/>
                <w:sz w:val="22"/>
                <w:szCs w:val="22"/>
              </w:rPr>
            </w:pPr>
            <w:r w:rsidRPr="00F93F77">
              <w:rPr>
                <w:rFonts w:ascii="Arial" w:hAnsi="Arial" w:cs="Arial"/>
                <w:sz w:val="22"/>
                <w:szCs w:val="22"/>
              </w:rPr>
              <w:fldChar w:fldCharType="begin">
                <w:ffData>
                  <w:name w:val=""/>
                  <w:enabled/>
                  <w:calcOnExit w:val="0"/>
                  <w:checkBox>
                    <w:sizeAuto/>
                    <w:default w:val="0"/>
                  </w:checkBox>
                </w:ffData>
              </w:fldChar>
            </w:r>
            <w:r w:rsidRPr="00F93F77">
              <w:rPr>
                <w:rFonts w:ascii="Arial" w:hAnsi="Arial" w:cs="Arial"/>
                <w:sz w:val="22"/>
                <w:szCs w:val="22"/>
              </w:rPr>
              <w:instrText xml:space="preserve"> FORMCHECKBOX </w:instrText>
            </w:r>
            <w:r w:rsidR="0084520C">
              <w:rPr>
                <w:rFonts w:ascii="Arial" w:hAnsi="Arial" w:cs="Arial"/>
                <w:sz w:val="22"/>
                <w:szCs w:val="22"/>
              </w:rPr>
            </w:r>
            <w:r w:rsidR="0084520C">
              <w:rPr>
                <w:rFonts w:ascii="Arial" w:hAnsi="Arial" w:cs="Arial"/>
                <w:sz w:val="22"/>
                <w:szCs w:val="22"/>
              </w:rPr>
              <w:fldChar w:fldCharType="separate"/>
            </w:r>
            <w:r w:rsidRPr="00F93F77">
              <w:rPr>
                <w:rFonts w:ascii="Arial" w:hAnsi="Arial" w:cs="Arial"/>
                <w:sz w:val="22"/>
                <w:szCs w:val="22"/>
              </w:rPr>
              <w:fldChar w:fldCharType="end"/>
            </w:r>
          </w:p>
        </w:tc>
        <w:tc>
          <w:tcPr>
            <w:tcW w:w="2790" w:type="dxa"/>
            <w:vAlign w:val="center"/>
          </w:tcPr>
          <w:p w14:paraId="2D1A4D82" w14:textId="7C0F0071" w:rsidR="00E93BC8" w:rsidRPr="00F93F77" w:rsidRDefault="00E93BC8" w:rsidP="004D2E5D">
            <w:pPr>
              <w:rPr>
                <w:rFonts w:ascii="Arial" w:hAnsi="Arial" w:cs="Arial"/>
                <w:sz w:val="22"/>
                <w:szCs w:val="22"/>
              </w:rPr>
            </w:pPr>
          </w:p>
        </w:tc>
      </w:tr>
      <w:tr w:rsidR="00E93BC8" w:rsidRPr="00F93F77" w14:paraId="76E57411" w14:textId="77777777" w:rsidTr="00E93BC8">
        <w:trPr>
          <w:trHeight w:val="365"/>
          <w:tblCellSpacing w:w="1440" w:type="nil"/>
        </w:trPr>
        <w:tc>
          <w:tcPr>
            <w:tcW w:w="3240" w:type="dxa"/>
            <w:vAlign w:val="center"/>
          </w:tcPr>
          <w:p w14:paraId="08EBDF5C" w14:textId="2E4C729B" w:rsidR="00E93BC8" w:rsidRPr="00F93F77" w:rsidRDefault="00E93BC8" w:rsidP="004D2E5D">
            <w:pPr>
              <w:rPr>
                <w:rFonts w:ascii="Arial" w:hAnsi="Arial" w:cs="Arial"/>
                <w:sz w:val="22"/>
                <w:szCs w:val="22"/>
              </w:rPr>
            </w:pPr>
            <w:r>
              <w:rPr>
                <w:rFonts w:ascii="Arial" w:hAnsi="Arial" w:cs="Arial"/>
                <w:sz w:val="22"/>
                <w:szCs w:val="22"/>
              </w:rPr>
              <w:t>Scientific Lead</w:t>
            </w:r>
          </w:p>
        </w:tc>
        <w:tc>
          <w:tcPr>
            <w:tcW w:w="1620" w:type="dxa"/>
            <w:vAlign w:val="center"/>
          </w:tcPr>
          <w:p w14:paraId="5BE494F3" w14:textId="1C5BEE92" w:rsidR="00E93BC8" w:rsidRPr="00F93F77" w:rsidRDefault="00E93BC8" w:rsidP="004D2E5D">
            <w:pPr>
              <w:jc w:val="center"/>
              <w:rPr>
                <w:rFonts w:ascii="Arial" w:hAnsi="Arial" w:cs="Arial"/>
                <w:sz w:val="22"/>
                <w:szCs w:val="22"/>
              </w:rPr>
            </w:pPr>
            <w:r w:rsidRPr="00F93F77">
              <w:rPr>
                <w:rFonts w:ascii="Arial" w:hAnsi="Arial" w:cs="Arial"/>
                <w:sz w:val="22"/>
                <w:szCs w:val="22"/>
              </w:rPr>
              <w:fldChar w:fldCharType="begin">
                <w:ffData>
                  <w:name w:val="Check5"/>
                  <w:enabled/>
                  <w:calcOnExit w:val="0"/>
                  <w:checkBox>
                    <w:sizeAuto/>
                    <w:default w:val="0"/>
                  </w:checkBox>
                </w:ffData>
              </w:fldChar>
            </w:r>
            <w:r w:rsidRPr="00F93F77">
              <w:rPr>
                <w:rFonts w:ascii="Arial" w:hAnsi="Arial" w:cs="Arial"/>
                <w:sz w:val="22"/>
                <w:szCs w:val="22"/>
              </w:rPr>
              <w:instrText xml:space="preserve"> FORMCHECKBOX </w:instrText>
            </w:r>
            <w:r w:rsidR="0084520C">
              <w:rPr>
                <w:rFonts w:ascii="Arial" w:hAnsi="Arial" w:cs="Arial"/>
                <w:sz w:val="22"/>
                <w:szCs w:val="22"/>
              </w:rPr>
            </w:r>
            <w:r w:rsidR="0084520C">
              <w:rPr>
                <w:rFonts w:ascii="Arial" w:hAnsi="Arial" w:cs="Arial"/>
                <w:sz w:val="22"/>
                <w:szCs w:val="22"/>
              </w:rPr>
              <w:fldChar w:fldCharType="separate"/>
            </w:r>
            <w:r w:rsidRPr="00F93F77">
              <w:rPr>
                <w:rFonts w:ascii="Arial" w:hAnsi="Arial" w:cs="Arial"/>
                <w:sz w:val="22"/>
                <w:szCs w:val="22"/>
              </w:rPr>
              <w:fldChar w:fldCharType="end"/>
            </w:r>
          </w:p>
        </w:tc>
        <w:tc>
          <w:tcPr>
            <w:tcW w:w="1620" w:type="dxa"/>
            <w:vAlign w:val="center"/>
          </w:tcPr>
          <w:p w14:paraId="6B3327E2" w14:textId="52604404" w:rsidR="00E93BC8" w:rsidRPr="00F93F77" w:rsidRDefault="00E93BC8" w:rsidP="004D2E5D">
            <w:pPr>
              <w:jc w:val="center"/>
              <w:rPr>
                <w:rFonts w:ascii="Arial" w:hAnsi="Arial" w:cs="Arial"/>
                <w:sz w:val="22"/>
                <w:szCs w:val="22"/>
              </w:rPr>
            </w:pPr>
            <w:r w:rsidRPr="00F93F77">
              <w:rPr>
                <w:rFonts w:ascii="Arial" w:hAnsi="Arial" w:cs="Arial"/>
                <w:sz w:val="22"/>
                <w:szCs w:val="22"/>
              </w:rPr>
              <w:fldChar w:fldCharType="begin">
                <w:ffData>
                  <w:name w:val="Check5"/>
                  <w:enabled/>
                  <w:calcOnExit w:val="0"/>
                  <w:checkBox>
                    <w:sizeAuto/>
                    <w:default w:val="0"/>
                  </w:checkBox>
                </w:ffData>
              </w:fldChar>
            </w:r>
            <w:r w:rsidRPr="00F93F77">
              <w:rPr>
                <w:rFonts w:ascii="Arial" w:hAnsi="Arial" w:cs="Arial"/>
                <w:sz w:val="22"/>
                <w:szCs w:val="22"/>
              </w:rPr>
              <w:instrText xml:space="preserve"> FORMCHECKBOX </w:instrText>
            </w:r>
            <w:r w:rsidR="0084520C">
              <w:rPr>
                <w:rFonts w:ascii="Arial" w:hAnsi="Arial" w:cs="Arial"/>
                <w:sz w:val="22"/>
                <w:szCs w:val="22"/>
              </w:rPr>
            </w:r>
            <w:r w:rsidR="0084520C">
              <w:rPr>
                <w:rFonts w:ascii="Arial" w:hAnsi="Arial" w:cs="Arial"/>
                <w:sz w:val="22"/>
                <w:szCs w:val="22"/>
              </w:rPr>
              <w:fldChar w:fldCharType="separate"/>
            </w:r>
            <w:r w:rsidRPr="00F93F77">
              <w:rPr>
                <w:rFonts w:ascii="Arial" w:hAnsi="Arial" w:cs="Arial"/>
                <w:sz w:val="22"/>
                <w:szCs w:val="22"/>
              </w:rPr>
              <w:fldChar w:fldCharType="end"/>
            </w:r>
          </w:p>
        </w:tc>
        <w:tc>
          <w:tcPr>
            <w:tcW w:w="2790" w:type="dxa"/>
            <w:vAlign w:val="center"/>
          </w:tcPr>
          <w:p w14:paraId="248E01BD" w14:textId="6690ED74" w:rsidR="00E93BC8" w:rsidRPr="00F93F77" w:rsidRDefault="00E93BC8" w:rsidP="004D2E5D">
            <w:pPr>
              <w:rPr>
                <w:rFonts w:ascii="Arial" w:hAnsi="Arial" w:cs="Arial"/>
                <w:sz w:val="22"/>
                <w:szCs w:val="22"/>
              </w:rPr>
            </w:pPr>
          </w:p>
        </w:tc>
      </w:tr>
    </w:tbl>
    <w:p w14:paraId="3871AD91" w14:textId="6CD4738A" w:rsidR="004414B3" w:rsidRPr="00A9467F" w:rsidRDefault="004414B3" w:rsidP="004414B3">
      <w:pPr>
        <w:rPr>
          <w:rFonts w:ascii="Arial" w:hAnsi="Arial" w:cs="Arial"/>
          <w:i/>
          <w:sz w:val="22"/>
          <w:szCs w:val="22"/>
        </w:rPr>
      </w:pPr>
    </w:p>
    <w:p w14:paraId="3871AD96" w14:textId="77777777" w:rsidR="00F12CB4" w:rsidRPr="004414B3" w:rsidRDefault="00F12CB4" w:rsidP="0031211A">
      <w:pPr>
        <w:rPr>
          <w:rFonts w:ascii="Arial" w:hAnsi="Arial" w:cs="Arial"/>
          <w:sz w:val="22"/>
          <w:szCs w:val="22"/>
        </w:rPr>
      </w:pPr>
    </w:p>
    <w:p w14:paraId="3871AD97" w14:textId="416895EB" w:rsidR="001637C6" w:rsidRDefault="00C622B3" w:rsidP="00FF6163">
      <w:pPr>
        <w:pStyle w:val="List"/>
        <w:numPr>
          <w:ilvl w:val="0"/>
          <w:numId w:val="1"/>
        </w:numPr>
        <w:spacing w:line="360" w:lineRule="auto"/>
        <w:rPr>
          <w:rFonts w:ascii="Arial" w:hAnsi="Arial" w:cs="Arial"/>
          <w:sz w:val="22"/>
          <w:szCs w:val="22"/>
        </w:rPr>
      </w:pPr>
      <w:r w:rsidRPr="00F12CB4">
        <w:rPr>
          <w:rFonts w:ascii="Arial" w:hAnsi="Arial" w:cs="Arial"/>
          <w:b/>
          <w:sz w:val="22"/>
          <w:szCs w:val="22"/>
        </w:rPr>
        <w:t>Scope:</w:t>
      </w:r>
      <w:r w:rsidRPr="00F12CB4">
        <w:rPr>
          <w:rFonts w:ascii="Arial" w:hAnsi="Arial" w:cs="Arial"/>
          <w:sz w:val="22"/>
          <w:szCs w:val="22"/>
        </w:rPr>
        <w:t xml:space="preserve"> </w:t>
      </w:r>
      <w:r w:rsidR="00EF694E">
        <w:rPr>
          <w:rFonts w:ascii="Arial" w:hAnsi="Arial" w:cs="Arial"/>
          <w:sz w:val="22"/>
          <w:szCs w:val="22"/>
        </w:rPr>
        <w:t>This protocol describes the</w:t>
      </w:r>
      <w:r w:rsidR="008C3542">
        <w:rPr>
          <w:rFonts w:ascii="Arial" w:hAnsi="Arial" w:cs="Arial"/>
          <w:sz w:val="22"/>
          <w:szCs w:val="22"/>
        </w:rPr>
        <w:t xml:space="preserve"> </w:t>
      </w:r>
      <w:r w:rsidR="00E93BC8">
        <w:rPr>
          <w:rFonts w:ascii="Arial" w:hAnsi="Arial" w:cs="Arial"/>
          <w:sz w:val="22"/>
          <w:szCs w:val="22"/>
        </w:rPr>
        <w:t>imaging and image processing of OPT</w:t>
      </w:r>
      <w:r w:rsidR="00B57F5B" w:rsidRPr="00F12CB4">
        <w:rPr>
          <w:rFonts w:ascii="Arial" w:hAnsi="Arial" w:cs="Arial"/>
          <w:sz w:val="22"/>
          <w:szCs w:val="22"/>
        </w:rPr>
        <w:t>.</w:t>
      </w:r>
      <w:r w:rsidR="00CF003F" w:rsidRPr="00F12CB4">
        <w:rPr>
          <w:rFonts w:ascii="Arial" w:hAnsi="Arial" w:cs="Arial"/>
          <w:sz w:val="22"/>
          <w:szCs w:val="22"/>
        </w:rPr>
        <w:t xml:space="preserve">  </w:t>
      </w:r>
    </w:p>
    <w:p w14:paraId="3871AD98" w14:textId="77777777" w:rsidR="00F12CB4" w:rsidRPr="00F12CB4" w:rsidRDefault="00F12CB4" w:rsidP="00FF6163">
      <w:pPr>
        <w:pStyle w:val="List"/>
        <w:spacing w:line="360" w:lineRule="auto"/>
        <w:ind w:firstLine="0"/>
        <w:rPr>
          <w:rFonts w:ascii="Arial" w:hAnsi="Arial" w:cs="Arial"/>
          <w:sz w:val="22"/>
          <w:szCs w:val="22"/>
        </w:rPr>
      </w:pPr>
    </w:p>
    <w:p w14:paraId="3871AD99" w14:textId="77777777" w:rsidR="008654A4" w:rsidRPr="004414B3" w:rsidRDefault="008654A4" w:rsidP="00FF6163">
      <w:pPr>
        <w:pStyle w:val="List"/>
        <w:numPr>
          <w:ilvl w:val="0"/>
          <w:numId w:val="3"/>
        </w:numPr>
        <w:spacing w:line="360" w:lineRule="auto"/>
        <w:rPr>
          <w:rFonts w:ascii="Arial" w:hAnsi="Arial" w:cs="Arial"/>
          <w:b/>
          <w:sz w:val="22"/>
          <w:szCs w:val="22"/>
        </w:rPr>
      </w:pPr>
      <w:r>
        <w:rPr>
          <w:rFonts w:ascii="Arial" w:hAnsi="Arial" w:cs="Arial"/>
          <w:b/>
          <w:sz w:val="22"/>
          <w:szCs w:val="22"/>
        </w:rPr>
        <w:t>Materials:</w:t>
      </w:r>
    </w:p>
    <w:p w14:paraId="3871AD9A" w14:textId="64C18BD0" w:rsidR="004D4299" w:rsidRPr="009F061A" w:rsidRDefault="00E93BC8" w:rsidP="00FF6163">
      <w:pPr>
        <w:pStyle w:val="List"/>
        <w:numPr>
          <w:ilvl w:val="1"/>
          <w:numId w:val="3"/>
        </w:numPr>
        <w:spacing w:line="360" w:lineRule="auto"/>
        <w:ind w:left="720" w:hanging="360"/>
        <w:rPr>
          <w:rFonts w:ascii="Arial" w:hAnsi="Arial" w:cs="Arial"/>
          <w:b/>
          <w:sz w:val="22"/>
          <w:szCs w:val="22"/>
        </w:rPr>
      </w:pPr>
      <w:r w:rsidRPr="009F061A">
        <w:rPr>
          <w:rFonts w:ascii="Arial" w:hAnsi="Arial" w:cs="Arial"/>
          <w:sz w:val="22"/>
          <w:szCs w:val="22"/>
        </w:rPr>
        <w:t>Specially cleared mouse brain specimens.</w:t>
      </w:r>
    </w:p>
    <w:p w14:paraId="3871AD9B" w14:textId="3C82D656" w:rsidR="00627E66" w:rsidRPr="009F061A" w:rsidRDefault="00E93BC8" w:rsidP="001F70D3">
      <w:pPr>
        <w:pStyle w:val="List"/>
        <w:numPr>
          <w:ilvl w:val="1"/>
          <w:numId w:val="3"/>
        </w:numPr>
        <w:spacing w:line="360" w:lineRule="auto"/>
        <w:ind w:left="720" w:hanging="360"/>
        <w:rPr>
          <w:rFonts w:ascii="Arial" w:hAnsi="Arial" w:cs="Arial"/>
          <w:sz w:val="22"/>
          <w:szCs w:val="22"/>
        </w:rPr>
      </w:pPr>
      <w:r w:rsidRPr="009F061A">
        <w:rPr>
          <w:rFonts w:ascii="Arial" w:hAnsi="Arial" w:cs="Arial"/>
          <w:lang w:val="en"/>
        </w:rPr>
        <w:t>Loctite 404 superglue</w:t>
      </w:r>
      <w:r w:rsidR="009F061A" w:rsidRPr="009F061A">
        <w:rPr>
          <w:rFonts w:ascii="Arial" w:hAnsi="Arial" w:cs="Arial"/>
          <w:lang w:val="en"/>
        </w:rPr>
        <w:t>.</w:t>
      </w:r>
    </w:p>
    <w:p w14:paraId="3871AD9C" w14:textId="24E22974" w:rsidR="00627E66" w:rsidRDefault="009F061A" w:rsidP="00627E66">
      <w:pPr>
        <w:pStyle w:val="List"/>
        <w:numPr>
          <w:ilvl w:val="1"/>
          <w:numId w:val="3"/>
        </w:numPr>
        <w:spacing w:line="360" w:lineRule="auto"/>
        <w:rPr>
          <w:rFonts w:ascii="Arial" w:hAnsi="Arial" w:cs="Arial"/>
          <w:sz w:val="22"/>
          <w:szCs w:val="22"/>
        </w:rPr>
      </w:pPr>
      <w:r w:rsidRPr="004B5A2E">
        <w:rPr>
          <w:rFonts w:ascii="Arial" w:hAnsi="Arial" w:cs="Arial"/>
          <w:lang w:val="en"/>
        </w:rPr>
        <w:t>Stainless steel circular mounting disks</w:t>
      </w:r>
      <w:r>
        <w:rPr>
          <w:rFonts w:ascii="Arial" w:hAnsi="Arial" w:cs="Arial"/>
          <w:sz w:val="22"/>
          <w:szCs w:val="22"/>
        </w:rPr>
        <w:t>.</w:t>
      </w:r>
    </w:p>
    <w:p w14:paraId="49FFBCBF" w14:textId="77777777" w:rsidR="009F061A" w:rsidRPr="009F061A" w:rsidRDefault="009F061A" w:rsidP="00627E66">
      <w:pPr>
        <w:pStyle w:val="List"/>
        <w:numPr>
          <w:ilvl w:val="1"/>
          <w:numId w:val="3"/>
        </w:numPr>
        <w:spacing w:line="360" w:lineRule="auto"/>
        <w:rPr>
          <w:rFonts w:ascii="Arial" w:hAnsi="Arial" w:cs="Arial"/>
          <w:sz w:val="22"/>
          <w:szCs w:val="22"/>
        </w:rPr>
      </w:pPr>
      <w:r w:rsidRPr="004B5A2E">
        <w:rPr>
          <w:rFonts w:ascii="Arial" w:hAnsi="Arial" w:cs="Arial"/>
          <w:lang w:val="en"/>
        </w:rPr>
        <w:t>Kimwipes.</w:t>
      </w:r>
    </w:p>
    <w:p w14:paraId="3871AD9E" w14:textId="50F1FF22" w:rsidR="00627E66" w:rsidRDefault="009F061A" w:rsidP="00627E66">
      <w:pPr>
        <w:pStyle w:val="List"/>
        <w:numPr>
          <w:ilvl w:val="1"/>
          <w:numId w:val="3"/>
        </w:numPr>
        <w:spacing w:line="360" w:lineRule="auto"/>
        <w:rPr>
          <w:rFonts w:ascii="Arial" w:hAnsi="Arial" w:cs="Arial"/>
          <w:sz w:val="22"/>
          <w:szCs w:val="22"/>
        </w:rPr>
      </w:pPr>
      <w:r w:rsidRPr="004B5A2E">
        <w:rPr>
          <w:rFonts w:ascii="Arial" w:hAnsi="Arial" w:cs="Arial"/>
          <w:lang w:val="en"/>
        </w:rPr>
        <w:t>Tweezers.</w:t>
      </w:r>
    </w:p>
    <w:p w14:paraId="3871AD9F" w14:textId="797257E0" w:rsidR="00627E66" w:rsidRDefault="009F061A" w:rsidP="00627E66">
      <w:pPr>
        <w:pStyle w:val="List"/>
        <w:numPr>
          <w:ilvl w:val="1"/>
          <w:numId w:val="3"/>
        </w:numPr>
        <w:spacing w:line="360" w:lineRule="auto"/>
        <w:rPr>
          <w:rFonts w:ascii="Arial" w:hAnsi="Arial" w:cs="Arial"/>
          <w:sz w:val="22"/>
          <w:szCs w:val="22"/>
        </w:rPr>
      </w:pPr>
      <w:r>
        <w:rPr>
          <w:rFonts w:ascii="Arial" w:hAnsi="Arial" w:cs="Arial"/>
          <w:lang w:val="en"/>
        </w:rPr>
        <w:t>Solid waste bag</w:t>
      </w:r>
      <w:r>
        <w:rPr>
          <w:rFonts w:ascii="Arial" w:hAnsi="Arial" w:cs="Arial"/>
          <w:sz w:val="22"/>
          <w:szCs w:val="22"/>
        </w:rPr>
        <w:t>.</w:t>
      </w:r>
    </w:p>
    <w:p w14:paraId="3871ADA0" w14:textId="3C5BDDA6" w:rsidR="00627E66" w:rsidRDefault="009F061A" w:rsidP="00627E66">
      <w:pPr>
        <w:pStyle w:val="List"/>
        <w:numPr>
          <w:ilvl w:val="1"/>
          <w:numId w:val="3"/>
        </w:numPr>
        <w:spacing w:line="360" w:lineRule="auto"/>
        <w:rPr>
          <w:rFonts w:ascii="Arial" w:hAnsi="Arial" w:cs="Arial"/>
          <w:sz w:val="22"/>
          <w:szCs w:val="22"/>
        </w:rPr>
      </w:pPr>
      <w:r w:rsidRPr="004B5A2E">
        <w:rPr>
          <w:rFonts w:ascii="Arial" w:hAnsi="Arial" w:cs="Arial"/>
          <w:lang w:val="en"/>
        </w:rPr>
        <w:t>Dibenzyl</w:t>
      </w:r>
      <w:r>
        <w:rPr>
          <w:rFonts w:ascii="Arial" w:hAnsi="Arial" w:cs="Arial"/>
          <w:lang w:val="en"/>
        </w:rPr>
        <w:t xml:space="preserve"> </w:t>
      </w:r>
      <w:r w:rsidRPr="004B5A2E">
        <w:rPr>
          <w:rFonts w:ascii="Arial" w:hAnsi="Arial" w:cs="Arial"/>
          <w:lang w:val="en"/>
        </w:rPr>
        <w:t>ether</w:t>
      </w:r>
      <w:r>
        <w:rPr>
          <w:rFonts w:ascii="Arial" w:hAnsi="Arial" w:cs="Arial"/>
          <w:lang w:val="en"/>
        </w:rPr>
        <w:t>.</w:t>
      </w:r>
    </w:p>
    <w:p w14:paraId="3871ADA2" w14:textId="25369841" w:rsidR="00E34E7D" w:rsidRPr="009F061A" w:rsidRDefault="009F061A" w:rsidP="009F061A">
      <w:pPr>
        <w:pStyle w:val="List"/>
        <w:numPr>
          <w:ilvl w:val="1"/>
          <w:numId w:val="3"/>
        </w:numPr>
        <w:spacing w:line="360" w:lineRule="auto"/>
        <w:rPr>
          <w:rFonts w:ascii="Arial" w:hAnsi="Arial" w:cs="Arial"/>
          <w:sz w:val="22"/>
          <w:szCs w:val="22"/>
        </w:rPr>
      </w:pPr>
      <w:r w:rsidRPr="004B5A2E">
        <w:rPr>
          <w:rFonts w:ascii="Arial" w:hAnsi="Arial" w:cs="Arial"/>
          <w:lang w:val="en"/>
        </w:rPr>
        <w:t>Razor blade</w:t>
      </w:r>
      <w:r w:rsidRPr="009F061A">
        <w:rPr>
          <w:rFonts w:ascii="Arial" w:hAnsi="Arial" w:cs="Arial"/>
          <w:sz w:val="22"/>
          <w:szCs w:val="22"/>
        </w:rPr>
        <w:t>.</w:t>
      </w:r>
    </w:p>
    <w:p w14:paraId="3871ADA3" w14:textId="353DE2EC" w:rsidR="008F619B" w:rsidRDefault="009F061A" w:rsidP="00FF6163">
      <w:pPr>
        <w:pStyle w:val="List"/>
        <w:numPr>
          <w:ilvl w:val="1"/>
          <w:numId w:val="3"/>
        </w:numPr>
        <w:spacing w:line="360" w:lineRule="auto"/>
        <w:ind w:left="720" w:hanging="360"/>
        <w:rPr>
          <w:rFonts w:ascii="Arial" w:hAnsi="Arial" w:cs="Arial"/>
          <w:sz w:val="22"/>
          <w:szCs w:val="22"/>
        </w:rPr>
      </w:pPr>
      <w:r>
        <w:rPr>
          <w:rFonts w:ascii="Arial" w:hAnsi="Arial" w:cs="Arial"/>
          <w:sz w:val="22"/>
          <w:szCs w:val="22"/>
        </w:rPr>
        <w:t>100% ethanol.</w:t>
      </w:r>
    </w:p>
    <w:p w14:paraId="3871ADB5" w14:textId="77777777" w:rsidR="00FF6163" w:rsidRPr="00087E59" w:rsidRDefault="00FF6163" w:rsidP="00FF6163">
      <w:pPr>
        <w:pStyle w:val="List"/>
        <w:spacing w:line="360" w:lineRule="auto"/>
        <w:ind w:left="720" w:firstLine="0"/>
        <w:rPr>
          <w:rFonts w:ascii="Arial" w:hAnsi="Arial" w:cs="Arial"/>
          <w:b/>
          <w:sz w:val="22"/>
          <w:szCs w:val="22"/>
        </w:rPr>
      </w:pPr>
    </w:p>
    <w:p w14:paraId="3871ADB6" w14:textId="77777777" w:rsidR="00C622B3" w:rsidRDefault="00797D45" w:rsidP="00FF6163">
      <w:pPr>
        <w:pStyle w:val="List"/>
        <w:numPr>
          <w:ilvl w:val="0"/>
          <w:numId w:val="3"/>
        </w:numPr>
        <w:spacing w:line="360" w:lineRule="auto"/>
        <w:rPr>
          <w:rFonts w:ascii="Arial" w:hAnsi="Arial" w:cs="Arial"/>
          <w:b/>
          <w:sz w:val="22"/>
          <w:szCs w:val="22"/>
        </w:rPr>
      </w:pPr>
      <w:r>
        <w:rPr>
          <w:rFonts w:ascii="Arial" w:hAnsi="Arial" w:cs="Arial"/>
          <w:b/>
          <w:sz w:val="22"/>
          <w:szCs w:val="22"/>
        </w:rPr>
        <w:t>Equipment:</w:t>
      </w:r>
    </w:p>
    <w:p w14:paraId="3871ADB7" w14:textId="3B18D6C9" w:rsidR="00386F3A" w:rsidRPr="00386F3A" w:rsidRDefault="009F061A" w:rsidP="00FF6163">
      <w:pPr>
        <w:pStyle w:val="List"/>
        <w:numPr>
          <w:ilvl w:val="1"/>
          <w:numId w:val="3"/>
        </w:numPr>
        <w:spacing w:line="360" w:lineRule="auto"/>
        <w:ind w:left="720" w:hanging="360"/>
        <w:rPr>
          <w:rFonts w:ascii="Arial" w:hAnsi="Arial" w:cs="Arial"/>
          <w:sz w:val="22"/>
          <w:szCs w:val="22"/>
        </w:rPr>
      </w:pPr>
      <w:r>
        <w:rPr>
          <w:rFonts w:ascii="Arial" w:hAnsi="Arial" w:cs="Arial"/>
          <w:sz w:val="22"/>
          <w:szCs w:val="22"/>
        </w:rPr>
        <w:t>OPT imaging platform.</w:t>
      </w:r>
    </w:p>
    <w:p w14:paraId="3871ADB8" w14:textId="0CF29B57" w:rsidR="00797D45" w:rsidRPr="00E4570A" w:rsidRDefault="009F061A" w:rsidP="00FF6163">
      <w:pPr>
        <w:pStyle w:val="List"/>
        <w:numPr>
          <w:ilvl w:val="1"/>
          <w:numId w:val="3"/>
        </w:numPr>
        <w:spacing w:line="360" w:lineRule="auto"/>
        <w:ind w:left="720" w:hanging="360"/>
        <w:rPr>
          <w:rFonts w:ascii="Arial" w:hAnsi="Arial" w:cs="Arial"/>
          <w:b/>
          <w:sz w:val="22"/>
          <w:szCs w:val="22"/>
        </w:rPr>
      </w:pPr>
      <w:r>
        <w:rPr>
          <w:rFonts w:ascii="Arial" w:hAnsi="Arial" w:cs="Arial"/>
          <w:sz w:val="22"/>
          <w:szCs w:val="22"/>
        </w:rPr>
        <w:t>Processing computer.</w:t>
      </w:r>
    </w:p>
    <w:p w14:paraId="3871ADB9" w14:textId="22B6C3CC" w:rsidR="00E4570A" w:rsidRPr="00627E66" w:rsidRDefault="009F061A" w:rsidP="00FF6163">
      <w:pPr>
        <w:pStyle w:val="List"/>
        <w:numPr>
          <w:ilvl w:val="1"/>
          <w:numId w:val="3"/>
        </w:numPr>
        <w:spacing w:line="360" w:lineRule="auto"/>
        <w:ind w:left="720" w:hanging="360"/>
        <w:rPr>
          <w:rFonts w:ascii="Arial" w:hAnsi="Arial" w:cs="Arial"/>
          <w:b/>
          <w:sz w:val="22"/>
          <w:szCs w:val="22"/>
        </w:rPr>
      </w:pPr>
      <w:r>
        <w:rPr>
          <w:rFonts w:ascii="Arial" w:hAnsi="Arial" w:cs="Arial"/>
          <w:sz w:val="22"/>
          <w:szCs w:val="22"/>
        </w:rPr>
        <w:t>External hard drive.</w:t>
      </w:r>
    </w:p>
    <w:p w14:paraId="3871ADBB" w14:textId="77777777" w:rsidR="00FF6163" w:rsidRPr="004D4299" w:rsidRDefault="00FF6163" w:rsidP="00FF6163">
      <w:pPr>
        <w:pStyle w:val="List"/>
        <w:spacing w:line="360" w:lineRule="auto"/>
        <w:ind w:left="720" w:firstLine="0"/>
        <w:rPr>
          <w:rFonts w:ascii="Arial" w:hAnsi="Arial" w:cs="Arial"/>
          <w:b/>
          <w:sz w:val="22"/>
          <w:szCs w:val="22"/>
        </w:rPr>
      </w:pPr>
    </w:p>
    <w:p w14:paraId="3871ADBC" w14:textId="77777777" w:rsidR="00087E59" w:rsidRPr="004D4299" w:rsidRDefault="00087E59" w:rsidP="00FF6163">
      <w:pPr>
        <w:pStyle w:val="List"/>
        <w:numPr>
          <w:ilvl w:val="0"/>
          <w:numId w:val="3"/>
        </w:numPr>
        <w:spacing w:line="360" w:lineRule="auto"/>
        <w:rPr>
          <w:rFonts w:ascii="Arial" w:hAnsi="Arial" w:cs="Arial"/>
          <w:b/>
          <w:sz w:val="22"/>
          <w:szCs w:val="22"/>
        </w:rPr>
      </w:pPr>
      <w:r w:rsidRPr="004D4299">
        <w:rPr>
          <w:rFonts w:ascii="Arial" w:hAnsi="Arial" w:cs="Arial"/>
          <w:b/>
          <w:sz w:val="22"/>
          <w:szCs w:val="22"/>
        </w:rPr>
        <w:t xml:space="preserve">Safety:  </w:t>
      </w:r>
    </w:p>
    <w:p w14:paraId="3871ADBD" w14:textId="1816B7B1" w:rsidR="00087E59" w:rsidRPr="006856A8" w:rsidRDefault="00087E59" w:rsidP="00FF6163">
      <w:pPr>
        <w:pStyle w:val="List"/>
        <w:numPr>
          <w:ilvl w:val="1"/>
          <w:numId w:val="3"/>
        </w:numPr>
        <w:spacing w:line="360" w:lineRule="auto"/>
        <w:rPr>
          <w:rFonts w:ascii="Arial" w:hAnsi="Arial" w:cs="Arial"/>
          <w:b/>
          <w:sz w:val="22"/>
          <w:szCs w:val="22"/>
        </w:rPr>
      </w:pPr>
      <w:r w:rsidRPr="004D4299">
        <w:rPr>
          <w:rFonts w:ascii="Arial" w:hAnsi="Arial" w:cs="Arial"/>
          <w:sz w:val="22"/>
          <w:szCs w:val="22"/>
        </w:rPr>
        <w:t>Nitrile Glove</w:t>
      </w:r>
      <w:r w:rsidRPr="00E4570A">
        <w:rPr>
          <w:rFonts w:ascii="Arial" w:hAnsi="Arial" w:cs="Arial"/>
          <w:sz w:val="22"/>
          <w:szCs w:val="22"/>
        </w:rPr>
        <w:t>s</w:t>
      </w:r>
      <w:r w:rsidR="009F061A">
        <w:rPr>
          <w:rFonts w:ascii="Arial" w:hAnsi="Arial" w:cs="Arial"/>
          <w:sz w:val="22"/>
          <w:szCs w:val="22"/>
        </w:rPr>
        <w:t>.</w:t>
      </w:r>
    </w:p>
    <w:p w14:paraId="3871ADC0" w14:textId="040D94EB" w:rsidR="00FF6163" w:rsidRPr="009F061A" w:rsidRDefault="006856A8" w:rsidP="009F061A">
      <w:pPr>
        <w:pStyle w:val="List"/>
        <w:numPr>
          <w:ilvl w:val="1"/>
          <w:numId w:val="3"/>
        </w:numPr>
        <w:spacing w:line="360" w:lineRule="auto"/>
        <w:rPr>
          <w:rFonts w:ascii="Arial" w:hAnsi="Arial" w:cs="Arial"/>
          <w:b/>
          <w:sz w:val="22"/>
          <w:szCs w:val="22"/>
        </w:rPr>
      </w:pPr>
      <w:r>
        <w:rPr>
          <w:rFonts w:ascii="Arial" w:hAnsi="Arial" w:cs="Arial"/>
          <w:sz w:val="22"/>
          <w:szCs w:val="22"/>
        </w:rPr>
        <w:t>Lab coat</w:t>
      </w:r>
      <w:r w:rsidR="009F061A">
        <w:rPr>
          <w:rFonts w:ascii="Arial" w:hAnsi="Arial" w:cs="Arial"/>
          <w:b/>
          <w:sz w:val="22"/>
          <w:szCs w:val="22"/>
        </w:rPr>
        <w:t>.</w:t>
      </w:r>
    </w:p>
    <w:p w14:paraId="3871ADC1" w14:textId="0FF62B4E" w:rsidR="008654A4" w:rsidRDefault="008654A4" w:rsidP="00FF6163">
      <w:pPr>
        <w:pStyle w:val="List"/>
        <w:numPr>
          <w:ilvl w:val="0"/>
          <w:numId w:val="3"/>
        </w:numPr>
        <w:spacing w:line="360" w:lineRule="auto"/>
        <w:rPr>
          <w:rFonts w:ascii="Arial" w:hAnsi="Arial" w:cs="Arial"/>
          <w:sz w:val="22"/>
          <w:szCs w:val="22"/>
        </w:rPr>
      </w:pPr>
      <w:r>
        <w:rPr>
          <w:rFonts w:ascii="Arial" w:hAnsi="Arial" w:cs="Arial"/>
          <w:b/>
          <w:sz w:val="22"/>
          <w:szCs w:val="22"/>
        </w:rPr>
        <w:t>Output:</w:t>
      </w:r>
      <w:r w:rsidR="004D4299">
        <w:rPr>
          <w:rFonts w:ascii="Arial" w:hAnsi="Arial" w:cs="Arial"/>
          <w:b/>
          <w:sz w:val="22"/>
          <w:szCs w:val="22"/>
        </w:rPr>
        <w:t xml:space="preserve"> </w:t>
      </w:r>
      <w:r w:rsidR="009F061A">
        <w:rPr>
          <w:rFonts w:ascii="Arial" w:hAnsi="Arial" w:cs="Arial"/>
          <w:sz w:val="22"/>
          <w:szCs w:val="22"/>
        </w:rPr>
        <w:t>Fully imaged whole mouse brain in white and fluorescent lights</w:t>
      </w:r>
      <w:r w:rsidR="00FF6163">
        <w:rPr>
          <w:rFonts w:ascii="Arial" w:hAnsi="Arial" w:cs="Arial"/>
          <w:sz w:val="22"/>
          <w:szCs w:val="22"/>
        </w:rPr>
        <w:t>.</w:t>
      </w:r>
    </w:p>
    <w:p w14:paraId="3871ADC2" w14:textId="77777777" w:rsidR="00FF6163" w:rsidRPr="000F6F5C" w:rsidRDefault="00FF6163" w:rsidP="00FF6163">
      <w:pPr>
        <w:pStyle w:val="List"/>
        <w:spacing w:line="360" w:lineRule="auto"/>
        <w:ind w:firstLine="0"/>
        <w:rPr>
          <w:rFonts w:ascii="Arial" w:hAnsi="Arial" w:cs="Arial"/>
          <w:sz w:val="22"/>
          <w:szCs w:val="22"/>
        </w:rPr>
      </w:pPr>
    </w:p>
    <w:p w14:paraId="3871ADC3" w14:textId="77777777" w:rsidR="008654A4" w:rsidRDefault="008654A4" w:rsidP="00FF6163">
      <w:pPr>
        <w:pStyle w:val="List"/>
        <w:numPr>
          <w:ilvl w:val="0"/>
          <w:numId w:val="3"/>
        </w:numPr>
        <w:spacing w:line="360" w:lineRule="auto"/>
        <w:rPr>
          <w:rFonts w:ascii="Arial" w:hAnsi="Arial" w:cs="Arial"/>
          <w:b/>
          <w:sz w:val="22"/>
          <w:szCs w:val="22"/>
        </w:rPr>
      </w:pPr>
      <w:r>
        <w:rPr>
          <w:rFonts w:ascii="Arial" w:hAnsi="Arial" w:cs="Arial"/>
          <w:b/>
          <w:sz w:val="22"/>
          <w:szCs w:val="22"/>
        </w:rPr>
        <w:t>Reference Documents:</w:t>
      </w:r>
    </w:p>
    <w:p w14:paraId="6048F697" w14:textId="264F741A" w:rsidR="006856A8" w:rsidRPr="006856A8" w:rsidRDefault="009F061A" w:rsidP="006856A8">
      <w:pPr>
        <w:pStyle w:val="List"/>
        <w:numPr>
          <w:ilvl w:val="1"/>
          <w:numId w:val="3"/>
        </w:numPr>
        <w:spacing w:line="360" w:lineRule="auto"/>
        <w:rPr>
          <w:rFonts w:ascii="Arial" w:hAnsi="Arial" w:cs="Arial"/>
          <w:b/>
          <w:sz w:val="22"/>
          <w:szCs w:val="22"/>
        </w:rPr>
      </w:pPr>
      <w:r>
        <w:rPr>
          <w:rFonts w:ascii="Arial" w:hAnsi="Arial" w:cs="Arial"/>
          <w:b/>
          <w:sz w:val="22"/>
          <w:szCs w:val="22"/>
        </w:rPr>
        <w:t>None.</w:t>
      </w:r>
    </w:p>
    <w:p w14:paraId="3871ADC8" w14:textId="77777777" w:rsidR="00FF6163" w:rsidRDefault="00FF6163" w:rsidP="00FF6163">
      <w:pPr>
        <w:pStyle w:val="List"/>
        <w:spacing w:line="360" w:lineRule="auto"/>
        <w:ind w:left="792" w:firstLine="0"/>
        <w:rPr>
          <w:rFonts w:ascii="Arial" w:hAnsi="Arial" w:cs="Arial"/>
          <w:b/>
          <w:sz w:val="22"/>
          <w:szCs w:val="22"/>
        </w:rPr>
      </w:pPr>
    </w:p>
    <w:p w14:paraId="3871ADC9" w14:textId="4AF27D65" w:rsidR="008654A4" w:rsidRDefault="00546AF5" w:rsidP="00FF6163">
      <w:pPr>
        <w:pStyle w:val="List"/>
        <w:numPr>
          <w:ilvl w:val="0"/>
          <w:numId w:val="3"/>
        </w:numPr>
        <w:spacing w:line="360" w:lineRule="auto"/>
        <w:rPr>
          <w:rFonts w:ascii="Arial" w:hAnsi="Arial" w:cs="Arial"/>
          <w:b/>
          <w:sz w:val="22"/>
          <w:szCs w:val="22"/>
        </w:rPr>
      </w:pPr>
      <w:r>
        <w:rPr>
          <w:rFonts w:ascii="Arial" w:hAnsi="Arial" w:cs="Arial"/>
          <w:b/>
          <w:sz w:val="22"/>
          <w:szCs w:val="22"/>
        </w:rPr>
        <w:t xml:space="preserve">Data </w:t>
      </w:r>
      <w:r w:rsidR="002F7B93">
        <w:rPr>
          <w:rFonts w:ascii="Arial" w:hAnsi="Arial" w:cs="Arial"/>
          <w:b/>
          <w:sz w:val="22"/>
          <w:szCs w:val="22"/>
        </w:rPr>
        <w:t>A</w:t>
      </w:r>
      <w:r>
        <w:rPr>
          <w:rFonts w:ascii="Arial" w:hAnsi="Arial" w:cs="Arial"/>
          <w:b/>
          <w:sz w:val="22"/>
          <w:szCs w:val="22"/>
        </w:rPr>
        <w:t>cquisition</w:t>
      </w:r>
      <w:r w:rsidR="008654A4">
        <w:rPr>
          <w:rFonts w:ascii="Arial" w:hAnsi="Arial" w:cs="Arial"/>
          <w:b/>
          <w:sz w:val="22"/>
          <w:szCs w:val="22"/>
        </w:rPr>
        <w:t>:</w:t>
      </w:r>
    </w:p>
    <w:p w14:paraId="48F5BB42" w14:textId="77777777" w:rsidR="007B454B" w:rsidRDefault="00546AF5" w:rsidP="007B454B">
      <w:pPr>
        <w:pStyle w:val="List"/>
        <w:numPr>
          <w:ilvl w:val="1"/>
          <w:numId w:val="3"/>
        </w:numPr>
        <w:spacing w:line="360" w:lineRule="auto"/>
        <w:rPr>
          <w:rFonts w:ascii="Arial" w:hAnsi="Arial" w:cs="Arial"/>
          <w:b/>
          <w:sz w:val="22"/>
          <w:szCs w:val="22"/>
        </w:rPr>
      </w:pPr>
      <w:r w:rsidRPr="004B5A2E">
        <w:rPr>
          <w:rFonts w:ascii="Arial" w:hAnsi="Arial" w:cs="Arial"/>
          <w:lang w:val="en"/>
        </w:rPr>
        <w:t>Press the power button on the OPT machine</w:t>
      </w:r>
      <w:r w:rsidR="00C70A55">
        <w:rPr>
          <w:rFonts w:ascii="Arial" w:hAnsi="Arial" w:cs="Arial"/>
          <w:b/>
          <w:sz w:val="22"/>
          <w:szCs w:val="22"/>
        </w:rPr>
        <w:t>.</w:t>
      </w:r>
    </w:p>
    <w:p w14:paraId="32602015" w14:textId="77777777"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Press the On/Off button</w:t>
      </w:r>
    </w:p>
    <w:p w14:paraId="3871ADF9" w14:textId="48C962EF" w:rsidR="00627E66"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Select Recall 2</w:t>
      </w:r>
      <w:ins w:id="1" w:author="Rusty Nicovich" w:date="2019-09-24T11:15:00Z">
        <w:r w:rsidR="0053066B">
          <w:rPr>
            <w:rFonts w:ascii="Arial" w:hAnsi="Arial" w:cs="Arial"/>
            <w:lang w:val="en"/>
          </w:rPr>
          <w:t xml:space="preserve"> to enable 18.0 V</w:t>
        </w:r>
      </w:ins>
      <w:ins w:id="2" w:author="Rusty Nicovich" w:date="2019-09-24T11:16:00Z">
        <w:r w:rsidR="0053066B">
          <w:rPr>
            <w:rFonts w:ascii="Arial" w:hAnsi="Arial" w:cs="Arial"/>
            <w:lang w:val="en"/>
          </w:rPr>
          <w:t>, &lt; 1 A</w:t>
        </w:r>
      </w:ins>
      <w:ins w:id="3" w:author="Rusty Nicovich" w:date="2019-09-24T11:15:00Z">
        <w:r w:rsidR="0053066B">
          <w:rPr>
            <w:rFonts w:ascii="Arial" w:hAnsi="Arial" w:cs="Arial"/>
            <w:lang w:val="en"/>
          </w:rPr>
          <w:t xml:space="preserve"> output on channel 2.</w:t>
        </w:r>
      </w:ins>
      <w:del w:id="4" w:author="Rusty Nicovich" w:date="2019-09-24T11:16:00Z">
        <w:r w:rsidR="00072852" w:rsidRPr="007B454B" w:rsidDel="0053066B">
          <w:rPr>
            <w:rFonts w:ascii="Arial" w:hAnsi="Arial" w:cs="Arial"/>
            <w:sz w:val="22"/>
            <w:szCs w:val="22"/>
          </w:rPr>
          <w:delText>.</w:delText>
        </w:r>
      </w:del>
    </w:p>
    <w:p w14:paraId="2BD0E612" w14:textId="294AEF9F" w:rsidR="007B454B" w:rsidRPr="0051603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Open Micro-Manager 2.0 on the computer and select the default options. Click Ok.</w:t>
      </w:r>
      <w:r w:rsidR="001C2C4C">
        <w:rPr>
          <w:rFonts w:ascii="Arial" w:hAnsi="Arial" w:cs="Arial"/>
          <w:lang w:val="en"/>
        </w:rPr>
        <w:t xml:space="preserve"> See 7.4.1.</w:t>
      </w:r>
    </w:p>
    <w:p w14:paraId="79E7384B" w14:textId="1573674E" w:rsidR="0051603B" w:rsidRPr="007B454B" w:rsidRDefault="0051603B" w:rsidP="0051603B">
      <w:pPr>
        <w:pStyle w:val="List"/>
        <w:numPr>
          <w:ilvl w:val="2"/>
          <w:numId w:val="3"/>
        </w:numPr>
        <w:spacing w:line="360" w:lineRule="auto"/>
        <w:rPr>
          <w:rFonts w:ascii="Arial" w:hAnsi="Arial" w:cs="Arial"/>
          <w:b/>
          <w:sz w:val="22"/>
          <w:szCs w:val="22"/>
        </w:rPr>
      </w:pPr>
      <w:r>
        <w:rPr>
          <w:rFonts w:ascii="Arial" w:hAnsi="Arial" w:cs="Arial"/>
          <w:noProof/>
        </w:rPr>
        <w:drawing>
          <wp:inline distT="0" distB="0" distL="0" distR="0" wp14:anchorId="116900BB" wp14:editId="7315D7AD">
            <wp:extent cx="2398996" cy="32956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9125" cy="3460679"/>
                    </a:xfrm>
                    <a:prstGeom prst="rect">
                      <a:avLst/>
                    </a:prstGeom>
                    <a:noFill/>
                    <a:ln>
                      <a:noFill/>
                    </a:ln>
                  </pic:spPr>
                </pic:pic>
              </a:graphicData>
            </a:graphic>
          </wp:inline>
        </w:drawing>
      </w:r>
    </w:p>
    <w:p w14:paraId="4521D9F1" w14:textId="035B6293"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lastRenderedPageBreak/>
        <w:t xml:space="preserve">Go to Tools </w:t>
      </w:r>
      <w:r w:rsidR="002F7B93" w:rsidRPr="002F7B93">
        <w:rPr>
          <w:rFonts w:ascii="Arial" w:hAnsi="Arial" w:cs="Arial"/>
          <w:lang w:val="en"/>
        </w:rPr>
        <w:sym w:font="Wingdings" w:char="F0E0"/>
      </w:r>
      <w:r w:rsidRPr="004B5A2E">
        <w:rPr>
          <w:rFonts w:ascii="Arial" w:hAnsi="Arial" w:cs="Arial"/>
          <w:lang w:val="en"/>
        </w:rPr>
        <w:t xml:space="preserve"> Script Panel </w:t>
      </w:r>
      <w:r w:rsidR="002F7B93" w:rsidRPr="002F7B93">
        <w:rPr>
          <w:rFonts w:ascii="Arial" w:hAnsi="Arial" w:cs="Arial"/>
          <w:lang w:val="en"/>
        </w:rPr>
        <w:sym w:font="Wingdings" w:char="F0E0"/>
      </w:r>
      <w:r w:rsidRPr="004B5A2E">
        <w:rPr>
          <w:rFonts w:ascii="Arial" w:hAnsi="Arial" w:cs="Arial"/>
          <w:lang w:val="en"/>
        </w:rPr>
        <w:t xml:space="preserve"> optacp.bsh</w:t>
      </w:r>
      <w:r>
        <w:rPr>
          <w:rFonts w:ascii="Arial" w:hAnsi="Arial" w:cs="Arial"/>
          <w:lang w:val="en"/>
        </w:rPr>
        <w:t>.</w:t>
      </w:r>
    </w:p>
    <w:p w14:paraId="07823255" w14:textId="04C50185" w:rsidR="007B454B" w:rsidRPr="007B454B" w:rsidRDefault="007B454B" w:rsidP="007B454B">
      <w:pPr>
        <w:pStyle w:val="List"/>
        <w:numPr>
          <w:ilvl w:val="2"/>
          <w:numId w:val="3"/>
        </w:numPr>
        <w:spacing w:line="360" w:lineRule="auto"/>
        <w:rPr>
          <w:rFonts w:ascii="Arial" w:hAnsi="Arial" w:cs="Arial"/>
          <w:b/>
          <w:sz w:val="22"/>
          <w:szCs w:val="22"/>
        </w:rPr>
      </w:pPr>
      <w:r w:rsidRPr="004B5A2E">
        <w:rPr>
          <w:rFonts w:ascii="Arial" w:hAnsi="Arial" w:cs="Arial"/>
          <w:lang w:val="en"/>
        </w:rPr>
        <w:t>Create a storage folder in the following directory: D:\diyOPT\ and name the new folder using the following convention: xxxxyyzz where xxxx is the 4-digit year, yy is the 2-digit month, and zz is the 2-digit day.</w:t>
      </w:r>
    </w:p>
    <w:p w14:paraId="14D80072" w14:textId="27CCC6F5" w:rsidR="007B454B" w:rsidRPr="001C2C4C" w:rsidRDefault="007B454B" w:rsidP="007B454B">
      <w:pPr>
        <w:pStyle w:val="List"/>
        <w:numPr>
          <w:ilvl w:val="2"/>
          <w:numId w:val="3"/>
        </w:numPr>
        <w:spacing w:line="360" w:lineRule="auto"/>
        <w:rPr>
          <w:rFonts w:ascii="Arial" w:hAnsi="Arial" w:cs="Arial"/>
          <w:b/>
          <w:sz w:val="22"/>
          <w:szCs w:val="22"/>
        </w:rPr>
      </w:pPr>
      <w:r w:rsidRPr="004B5A2E">
        <w:rPr>
          <w:rFonts w:ascii="Arial" w:hAnsi="Arial" w:cs="Arial"/>
          <w:lang w:val="en"/>
        </w:rPr>
        <w:t>In optacp.bsh, baseFile = "" is the 6-digit specimen ID. Rename rootDirName = "D:/diyOPT/xxxxyyzz" to match the new folder just created. Then click "save".</w:t>
      </w:r>
      <w:r w:rsidR="001C2C4C">
        <w:rPr>
          <w:rFonts w:ascii="Arial" w:hAnsi="Arial" w:cs="Arial"/>
          <w:lang w:val="en"/>
        </w:rPr>
        <w:t xml:space="preserve"> See 7.5.3</w:t>
      </w:r>
      <w:r w:rsidR="002B0ED6">
        <w:rPr>
          <w:rFonts w:ascii="Arial" w:hAnsi="Arial" w:cs="Arial"/>
          <w:lang w:val="en"/>
        </w:rPr>
        <w:t xml:space="preserve"> for example</w:t>
      </w:r>
      <w:r w:rsidR="001C2C4C">
        <w:rPr>
          <w:rFonts w:ascii="Arial" w:hAnsi="Arial" w:cs="Arial"/>
          <w:lang w:val="en"/>
        </w:rPr>
        <w:t>.</w:t>
      </w:r>
    </w:p>
    <w:p w14:paraId="3B01ADB2" w14:textId="7B5D33B9" w:rsidR="001C2C4C" w:rsidRPr="007B454B" w:rsidRDefault="001C2C4C" w:rsidP="007B454B">
      <w:pPr>
        <w:pStyle w:val="List"/>
        <w:numPr>
          <w:ilvl w:val="2"/>
          <w:numId w:val="3"/>
        </w:numPr>
        <w:spacing w:line="360" w:lineRule="auto"/>
        <w:rPr>
          <w:rFonts w:ascii="Arial" w:hAnsi="Arial" w:cs="Arial"/>
          <w:b/>
          <w:sz w:val="22"/>
          <w:szCs w:val="22"/>
        </w:rPr>
      </w:pPr>
      <w:r>
        <w:rPr>
          <w:rFonts w:ascii="Arial" w:hAnsi="Arial" w:cs="Arial"/>
          <w:noProof/>
        </w:rPr>
        <w:drawing>
          <wp:inline distT="0" distB="0" distL="0" distR="0" wp14:anchorId="6CCF4DC4" wp14:editId="40FEFAA8">
            <wp:extent cx="4981575" cy="2139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4186" cy="2175398"/>
                    </a:xfrm>
                    <a:prstGeom prst="rect">
                      <a:avLst/>
                    </a:prstGeom>
                    <a:noFill/>
                    <a:ln>
                      <a:noFill/>
                    </a:ln>
                  </pic:spPr>
                </pic:pic>
              </a:graphicData>
            </a:graphic>
          </wp:inline>
        </w:drawing>
      </w:r>
    </w:p>
    <w:p w14:paraId="1321955F" w14:textId="6DC097FF"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Select a specimen to be imaged.</w:t>
      </w:r>
    </w:p>
    <w:p w14:paraId="1093F705" w14:textId="692DAF9F"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 xml:space="preserve">Use a pair of tweezers to take the specimen out of its storage </w:t>
      </w:r>
      <w:r>
        <w:rPr>
          <w:rFonts w:ascii="Arial" w:hAnsi="Arial" w:cs="Arial"/>
          <w:lang w:val="en"/>
        </w:rPr>
        <w:t>vial.</w:t>
      </w:r>
    </w:p>
    <w:p w14:paraId="18B7598E" w14:textId="0DB86EE4"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 xml:space="preserve">Gently dab dry the specimen with </w:t>
      </w:r>
      <w:r>
        <w:rPr>
          <w:rFonts w:ascii="Arial" w:hAnsi="Arial" w:cs="Arial"/>
          <w:lang w:val="en"/>
        </w:rPr>
        <w:t>K</w:t>
      </w:r>
      <w:r w:rsidRPr="004B5A2E">
        <w:rPr>
          <w:rFonts w:ascii="Arial" w:hAnsi="Arial" w:cs="Arial"/>
          <w:lang w:val="en"/>
        </w:rPr>
        <w:t>imwipes.</w:t>
      </w:r>
    </w:p>
    <w:p w14:paraId="0224E36C" w14:textId="3DBA12AF"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One small drop of Loctite 404 in the center of the mounting disk.</w:t>
      </w:r>
    </w:p>
    <w:p w14:paraId="266B92DA" w14:textId="269F8521"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Glue the cerebellum end of the specimen on to the disk. Wait at least one minute before using the tweezers to gently ta</w:t>
      </w:r>
      <w:ins w:id="5" w:author="Rusty Nicovich" w:date="2019-09-24T11:16:00Z">
        <w:r w:rsidR="0053066B">
          <w:rPr>
            <w:rFonts w:ascii="Arial" w:hAnsi="Arial" w:cs="Arial"/>
            <w:lang w:val="en"/>
          </w:rPr>
          <w:t>p</w:t>
        </w:r>
      </w:ins>
      <w:del w:id="6" w:author="Rusty Nicovich" w:date="2019-09-24T11:16:00Z">
        <w:r w:rsidRPr="004B5A2E" w:rsidDel="0053066B">
          <w:rPr>
            <w:rFonts w:ascii="Arial" w:hAnsi="Arial" w:cs="Arial"/>
            <w:lang w:val="en"/>
          </w:rPr>
          <w:delText>b</w:delText>
        </w:r>
      </w:del>
      <w:r w:rsidRPr="004B5A2E">
        <w:rPr>
          <w:rFonts w:ascii="Arial" w:hAnsi="Arial" w:cs="Arial"/>
          <w:lang w:val="en"/>
        </w:rPr>
        <w:t xml:space="preserve"> the specimen to make sure it's well glued.</w:t>
      </w:r>
    </w:p>
    <w:p w14:paraId="7E4FAE53" w14:textId="5413F2C5"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 xml:space="preserve">Mount the disk to the OPT imaging </w:t>
      </w:r>
      <w:r w:rsidR="0051603B">
        <w:rPr>
          <w:rFonts w:ascii="Arial" w:hAnsi="Arial" w:cs="Arial"/>
          <w:lang w:val="en"/>
        </w:rPr>
        <w:t>assembly</w:t>
      </w:r>
      <w:r w:rsidRPr="004B5A2E">
        <w:rPr>
          <w:rFonts w:ascii="Arial" w:hAnsi="Arial" w:cs="Arial"/>
          <w:lang w:val="en"/>
        </w:rPr>
        <w:t>.</w:t>
      </w:r>
    </w:p>
    <w:p w14:paraId="14465BAA" w14:textId="2F234422"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Center the disk</w:t>
      </w:r>
      <w:ins w:id="7" w:author="Rusty Nicovich" w:date="2019-09-24T11:18:00Z">
        <w:r w:rsidR="0053066B">
          <w:rPr>
            <w:rFonts w:ascii="Arial" w:hAnsi="Arial" w:cs="Arial"/>
            <w:lang w:val="en"/>
          </w:rPr>
          <w:t xml:space="preserve"> and brain</w:t>
        </w:r>
      </w:ins>
      <w:r w:rsidRPr="004B5A2E">
        <w:rPr>
          <w:rFonts w:ascii="Arial" w:hAnsi="Arial" w:cs="Arial"/>
          <w:lang w:val="en"/>
        </w:rPr>
        <w:t xml:space="preserve"> on the </w:t>
      </w:r>
      <w:r w:rsidR="0051603B">
        <w:rPr>
          <w:rFonts w:ascii="Arial" w:hAnsi="Arial" w:cs="Arial"/>
          <w:lang w:val="en"/>
        </w:rPr>
        <w:t>assembly</w:t>
      </w:r>
      <w:r w:rsidRPr="004B5A2E">
        <w:rPr>
          <w:rFonts w:ascii="Arial" w:hAnsi="Arial" w:cs="Arial"/>
          <w:lang w:val="en"/>
        </w:rPr>
        <w:t>.</w:t>
      </w:r>
      <w:ins w:id="8" w:author="Rusty Nicovich" w:date="2019-09-24T11:16:00Z">
        <w:r w:rsidR="0053066B">
          <w:rPr>
            <w:rFonts w:ascii="Arial" w:hAnsi="Arial" w:cs="Arial"/>
            <w:lang w:val="en"/>
          </w:rPr>
          <w:t xml:space="preserve">  Tip : spin specimen with motor advance button on controller.  At same time, use rounded object such as screwdriver handle to gently push disk to center brain on motor axis.</w:t>
        </w:r>
      </w:ins>
    </w:p>
    <w:p w14:paraId="20543D2E" w14:textId="77777777" w:rsidR="0053066B" w:rsidRPr="0053066B" w:rsidRDefault="0053066B" w:rsidP="007B454B">
      <w:pPr>
        <w:pStyle w:val="List"/>
        <w:numPr>
          <w:ilvl w:val="1"/>
          <w:numId w:val="3"/>
        </w:numPr>
        <w:spacing w:line="360" w:lineRule="auto"/>
        <w:rPr>
          <w:ins w:id="9" w:author="Rusty Nicovich" w:date="2019-09-24T11:18:00Z"/>
          <w:rFonts w:ascii="Arial" w:hAnsi="Arial" w:cs="Arial"/>
          <w:b/>
          <w:sz w:val="22"/>
          <w:szCs w:val="22"/>
          <w:rPrChange w:id="10" w:author="Rusty Nicovich" w:date="2019-09-24T11:18:00Z">
            <w:rPr>
              <w:ins w:id="11" w:author="Rusty Nicovich" w:date="2019-09-24T11:18:00Z"/>
              <w:rFonts w:ascii="Arial" w:hAnsi="Arial" w:cs="Arial"/>
              <w:lang w:val="en"/>
            </w:rPr>
          </w:rPrChange>
        </w:rPr>
      </w:pPr>
      <w:ins w:id="12" w:author="Rusty Nicovich" w:date="2019-09-24T11:18:00Z">
        <w:r>
          <w:rPr>
            <w:rFonts w:ascii="Arial" w:hAnsi="Arial" w:cs="Arial"/>
            <w:lang w:val="en"/>
          </w:rPr>
          <w:t>Fill the imaging chamber with dibenzyl ether.</w:t>
        </w:r>
      </w:ins>
    </w:p>
    <w:p w14:paraId="740E635A" w14:textId="6BE9720C"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 xml:space="preserve">Place the </w:t>
      </w:r>
      <w:del w:id="13" w:author="Rusty Nicovich" w:date="2019-09-24T11:18:00Z">
        <w:r w:rsidRPr="004B5A2E" w:rsidDel="0053066B">
          <w:rPr>
            <w:rFonts w:ascii="Arial" w:hAnsi="Arial" w:cs="Arial"/>
            <w:lang w:val="en"/>
          </w:rPr>
          <w:delText>dibenzyl</w:delText>
        </w:r>
        <w:r w:rsidR="0051603B" w:rsidDel="0053066B">
          <w:rPr>
            <w:rFonts w:ascii="Arial" w:hAnsi="Arial" w:cs="Arial"/>
            <w:lang w:val="en"/>
          </w:rPr>
          <w:delText xml:space="preserve"> </w:delText>
        </w:r>
        <w:r w:rsidRPr="004B5A2E" w:rsidDel="0053066B">
          <w:rPr>
            <w:rFonts w:ascii="Arial" w:hAnsi="Arial" w:cs="Arial"/>
            <w:lang w:val="en"/>
          </w:rPr>
          <w:delText>ether tub</w:delText>
        </w:r>
      </w:del>
      <w:ins w:id="14" w:author="Rusty Nicovich" w:date="2019-09-24T11:18:00Z">
        <w:r w:rsidR="0053066B">
          <w:rPr>
            <w:rFonts w:ascii="Arial" w:hAnsi="Arial" w:cs="Arial"/>
            <w:lang w:val="en"/>
          </w:rPr>
          <w:t>filled imaging chamber</w:t>
        </w:r>
      </w:ins>
      <w:r w:rsidRPr="004B5A2E">
        <w:rPr>
          <w:rFonts w:ascii="Arial" w:hAnsi="Arial" w:cs="Arial"/>
          <w:lang w:val="en"/>
        </w:rPr>
        <w:t xml:space="preserve"> in the imaging area.</w:t>
      </w:r>
    </w:p>
    <w:p w14:paraId="3F3EADD7" w14:textId="02EE1719"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 xml:space="preserve">Gently mount the </w:t>
      </w:r>
      <w:r w:rsidR="0051603B">
        <w:rPr>
          <w:rFonts w:ascii="Arial" w:hAnsi="Arial" w:cs="Arial"/>
          <w:lang w:val="en"/>
        </w:rPr>
        <w:t>imaging</w:t>
      </w:r>
      <w:r w:rsidR="00E9576D">
        <w:rPr>
          <w:rFonts w:ascii="Arial" w:hAnsi="Arial" w:cs="Arial"/>
          <w:lang w:val="en"/>
        </w:rPr>
        <w:t xml:space="preserve"> assembly </w:t>
      </w:r>
      <w:r w:rsidR="0051603B">
        <w:rPr>
          <w:rFonts w:ascii="Arial" w:hAnsi="Arial" w:cs="Arial"/>
          <w:lang w:val="en"/>
        </w:rPr>
        <w:t xml:space="preserve">into four post holders surrounding the </w:t>
      </w:r>
      <w:ins w:id="15" w:author="Rusty Nicovich" w:date="2019-09-24T11:18:00Z">
        <w:r w:rsidR="0053066B">
          <w:rPr>
            <w:rFonts w:ascii="Arial" w:hAnsi="Arial" w:cs="Arial"/>
            <w:lang w:val="en"/>
          </w:rPr>
          <w:t>filled imaging chamber</w:t>
        </w:r>
      </w:ins>
      <w:del w:id="16" w:author="Rusty Nicovich" w:date="2019-09-24T11:18:00Z">
        <w:r w:rsidR="0051603B" w:rsidDel="0053066B">
          <w:rPr>
            <w:rFonts w:ascii="Arial" w:hAnsi="Arial" w:cs="Arial"/>
            <w:lang w:val="en"/>
          </w:rPr>
          <w:delText>dibenzyl ether tub</w:delText>
        </w:r>
      </w:del>
      <w:r w:rsidRPr="004B5A2E">
        <w:rPr>
          <w:rFonts w:ascii="Arial" w:hAnsi="Arial" w:cs="Arial"/>
          <w:lang w:val="en"/>
        </w:rPr>
        <w:t xml:space="preserve">. </w:t>
      </w:r>
      <w:r w:rsidR="001C2C4C" w:rsidRPr="004B5A2E">
        <w:rPr>
          <w:rFonts w:ascii="Arial" w:hAnsi="Arial" w:cs="Arial"/>
          <w:lang w:val="en"/>
        </w:rPr>
        <w:t xml:space="preserve">Make sure the </w:t>
      </w:r>
      <w:r w:rsidR="001C2C4C">
        <w:rPr>
          <w:rFonts w:ascii="Arial" w:hAnsi="Arial" w:cs="Arial"/>
          <w:lang w:val="en"/>
        </w:rPr>
        <w:t xml:space="preserve">amount of dibenzyl ether </w:t>
      </w:r>
      <w:ins w:id="17" w:author="Rusty Nicovich" w:date="2019-09-24T11:19:00Z">
        <w:r w:rsidR="0053066B">
          <w:rPr>
            <w:rFonts w:ascii="Arial" w:hAnsi="Arial" w:cs="Arial"/>
            <w:lang w:val="en"/>
          </w:rPr>
          <w:t xml:space="preserve">in chamber </w:t>
        </w:r>
      </w:ins>
      <w:r w:rsidR="001C2C4C">
        <w:rPr>
          <w:rFonts w:ascii="Arial" w:hAnsi="Arial" w:cs="Arial"/>
          <w:lang w:val="en"/>
        </w:rPr>
        <w:t>covers at least 1/3 of the specimen disk height but not completely submerge the disk.</w:t>
      </w:r>
      <w:r w:rsidR="001C2C4C" w:rsidRPr="004B5A2E">
        <w:rPr>
          <w:rFonts w:ascii="Arial" w:hAnsi="Arial" w:cs="Arial"/>
          <w:lang w:val="en"/>
        </w:rPr>
        <w:t xml:space="preserve"> </w:t>
      </w:r>
      <w:r w:rsidRPr="004B5A2E">
        <w:rPr>
          <w:rFonts w:ascii="Arial" w:hAnsi="Arial" w:cs="Arial"/>
          <w:lang w:val="en"/>
        </w:rPr>
        <w:t xml:space="preserve">If </w:t>
      </w:r>
      <w:r w:rsidRPr="004B5A2E">
        <w:rPr>
          <w:rFonts w:ascii="Arial" w:hAnsi="Arial" w:cs="Arial"/>
          <w:lang w:val="en"/>
        </w:rPr>
        <w:lastRenderedPageBreak/>
        <w:t>there's any trapped air bubbles</w:t>
      </w:r>
      <w:r w:rsidR="0051603B">
        <w:rPr>
          <w:rFonts w:ascii="Arial" w:hAnsi="Arial" w:cs="Arial"/>
          <w:lang w:val="en"/>
        </w:rPr>
        <w:t xml:space="preserve"> under the specimen disk</w:t>
      </w:r>
      <w:r w:rsidRPr="004B5A2E">
        <w:rPr>
          <w:rFonts w:ascii="Arial" w:hAnsi="Arial" w:cs="Arial"/>
          <w:lang w:val="en"/>
        </w:rPr>
        <w:t>, spin the mounting disk several times to get rid of them.</w:t>
      </w:r>
    </w:p>
    <w:p w14:paraId="4FFD4A18" w14:textId="43106292" w:rsidR="001C2C4C" w:rsidRPr="001C2C4C" w:rsidRDefault="001C2C4C" w:rsidP="007B454B">
      <w:pPr>
        <w:pStyle w:val="List"/>
        <w:numPr>
          <w:ilvl w:val="1"/>
          <w:numId w:val="3"/>
        </w:numPr>
        <w:spacing w:line="360" w:lineRule="auto"/>
        <w:rPr>
          <w:rFonts w:ascii="Arial" w:hAnsi="Arial" w:cs="Arial"/>
          <w:b/>
          <w:sz w:val="22"/>
          <w:szCs w:val="22"/>
        </w:rPr>
      </w:pPr>
      <w:r>
        <w:rPr>
          <w:rFonts w:ascii="Arial" w:hAnsi="Arial" w:cs="Arial"/>
          <w:lang w:val="en"/>
        </w:rPr>
        <w:t>Micro Manager control panel.</w:t>
      </w:r>
    </w:p>
    <w:p w14:paraId="66A24B6F" w14:textId="2640CE59" w:rsidR="001C2C4C" w:rsidRPr="001C2C4C" w:rsidRDefault="001C2C4C" w:rsidP="001C2C4C">
      <w:pPr>
        <w:pStyle w:val="List"/>
        <w:numPr>
          <w:ilvl w:val="2"/>
          <w:numId w:val="3"/>
        </w:numPr>
        <w:spacing w:line="360" w:lineRule="auto"/>
        <w:rPr>
          <w:rFonts w:ascii="Arial" w:hAnsi="Arial" w:cs="Arial"/>
          <w:b/>
          <w:sz w:val="22"/>
          <w:szCs w:val="22"/>
        </w:rPr>
      </w:pPr>
      <w:r>
        <w:rPr>
          <w:rFonts w:ascii="Arial" w:hAnsi="Arial" w:cs="Arial"/>
          <w:noProof/>
        </w:rPr>
        <w:drawing>
          <wp:inline distT="0" distB="0" distL="0" distR="0" wp14:anchorId="1C7B00C5" wp14:editId="6A8F0227">
            <wp:extent cx="4962525" cy="212802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103" cy="2154862"/>
                    </a:xfrm>
                    <a:prstGeom prst="rect">
                      <a:avLst/>
                    </a:prstGeom>
                    <a:noFill/>
                    <a:ln>
                      <a:noFill/>
                    </a:ln>
                  </pic:spPr>
                </pic:pic>
              </a:graphicData>
            </a:graphic>
          </wp:inline>
        </w:drawing>
      </w:r>
    </w:p>
    <w:p w14:paraId="2E612347" w14:textId="7E3B1561" w:rsidR="007B454B" w:rsidRPr="007B454B" w:rsidRDefault="007B454B" w:rsidP="001C2C4C">
      <w:pPr>
        <w:pStyle w:val="List"/>
        <w:numPr>
          <w:ilvl w:val="2"/>
          <w:numId w:val="3"/>
        </w:numPr>
        <w:spacing w:line="360" w:lineRule="auto"/>
        <w:rPr>
          <w:rFonts w:ascii="Arial" w:hAnsi="Arial" w:cs="Arial"/>
          <w:b/>
          <w:sz w:val="22"/>
          <w:szCs w:val="22"/>
        </w:rPr>
      </w:pPr>
      <w:r w:rsidRPr="004B5A2E">
        <w:rPr>
          <w:rFonts w:ascii="Arial" w:hAnsi="Arial" w:cs="Arial"/>
          <w:lang w:val="en"/>
        </w:rPr>
        <w:t>In the Micro Manager control panel, click on Live. Turn the white light s</w:t>
      </w:r>
      <w:ins w:id="18" w:author="Rusty Nicovich" w:date="2019-09-24T11:19:00Z">
        <w:r w:rsidR="0053066B">
          <w:rPr>
            <w:rFonts w:ascii="Arial" w:hAnsi="Arial" w:cs="Arial"/>
            <w:lang w:val="en"/>
          </w:rPr>
          <w:t xml:space="preserve">lide switch from TRIG to CW mode.  </w:t>
        </w:r>
      </w:ins>
      <w:ins w:id="19" w:author="Rusty Nicovich" w:date="2019-09-24T11:20:00Z">
        <w:r w:rsidR="0053066B">
          <w:rPr>
            <w:rFonts w:ascii="Arial" w:hAnsi="Arial" w:cs="Arial"/>
            <w:lang w:val="en"/>
          </w:rPr>
          <w:t>White LED</w:t>
        </w:r>
      </w:ins>
      <w:ins w:id="20" w:author="Rusty Nicovich" w:date="2019-09-24T11:19:00Z">
        <w:r w:rsidR="0053066B">
          <w:rPr>
            <w:rFonts w:ascii="Arial" w:hAnsi="Arial" w:cs="Arial"/>
            <w:lang w:val="en"/>
          </w:rPr>
          <w:t xml:space="preserve"> should now illuminate sample</w:t>
        </w:r>
      </w:ins>
      <w:del w:id="21" w:author="Rusty Nicovich" w:date="2019-09-24T11:19:00Z">
        <w:r w:rsidRPr="004B5A2E" w:rsidDel="0053066B">
          <w:rPr>
            <w:rFonts w:ascii="Arial" w:hAnsi="Arial" w:cs="Arial"/>
            <w:lang w:val="en"/>
          </w:rPr>
          <w:delText>witch on</w:delText>
        </w:r>
      </w:del>
      <w:r w:rsidRPr="004B5A2E">
        <w:rPr>
          <w:rFonts w:ascii="Arial" w:hAnsi="Arial" w:cs="Arial"/>
          <w:lang w:val="en"/>
        </w:rPr>
        <w:t>. In live view, determine the following:</w:t>
      </w:r>
    </w:p>
    <w:p w14:paraId="670901CE" w14:textId="6767C1D1" w:rsidR="007B454B" w:rsidRPr="002B0ED6" w:rsidRDefault="002B0ED6" w:rsidP="002B0ED6">
      <w:pPr>
        <w:pStyle w:val="List"/>
        <w:numPr>
          <w:ilvl w:val="3"/>
          <w:numId w:val="3"/>
        </w:numPr>
        <w:spacing w:line="360" w:lineRule="auto"/>
        <w:rPr>
          <w:rFonts w:ascii="Arial" w:hAnsi="Arial" w:cs="Arial"/>
          <w:b/>
          <w:sz w:val="22"/>
          <w:szCs w:val="22"/>
        </w:rPr>
      </w:pPr>
      <w:r>
        <w:rPr>
          <w:rFonts w:ascii="Arial" w:hAnsi="Arial" w:cs="Arial"/>
          <w:lang w:val="en"/>
        </w:rPr>
        <w:t xml:space="preserve">To determine the accurate exposure, adjust the light intensity </w:t>
      </w:r>
      <w:ins w:id="22" w:author="Rusty Nicovich" w:date="2019-09-24T11:20:00Z">
        <w:r w:rsidR="0053066B">
          <w:rPr>
            <w:rFonts w:ascii="Arial" w:hAnsi="Arial" w:cs="Arial"/>
            <w:lang w:val="en"/>
          </w:rPr>
          <w:t xml:space="preserve">(using LED controller knob) </w:t>
        </w:r>
      </w:ins>
      <w:r>
        <w:rPr>
          <w:rFonts w:ascii="Arial" w:hAnsi="Arial" w:cs="Arial"/>
          <w:lang w:val="en"/>
        </w:rPr>
        <w:t xml:space="preserve">or exposure time </w:t>
      </w:r>
      <w:ins w:id="23" w:author="Rusty Nicovich" w:date="2019-09-24T11:21:00Z">
        <w:r w:rsidR="0053066B">
          <w:rPr>
            <w:rFonts w:ascii="Arial" w:hAnsi="Arial" w:cs="Arial"/>
            <w:lang w:val="en"/>
          </w:rPr>
          <w:t xml:space="preserve">(in MicroManager window) </w:t>
        </w:r>
      </w:ins>
      <w:r>
        <w:rPr>
          <w:rFonts w:ascii="Arial" w:hAnsi="Arial" w:cs="Arial"/>
          <w:lang w:val="en"/>
        </w:rPr>
        <w:t xml:space="preserve">so that </w:t>
      </w:r>
      <w:ins w:id="24" w:author="Rusty Nicovich" w:date="2019-09-24T11:21:00Z">
        <w:r w:rsidR="0053066B">
          <w:rPr>
            <w:rFonts w:ascii="Arial" w:hAnsi="Arial" w:cs="Arial"/>
            <w:lang w:val="en"/>
          </w:rPr>
          <w:t>saturated</w:t>
        </w:r>
      </w:ins>
      <w:del w:id="25" w:author="Rusty Nicovich" w:date="2019-09-24T11:21:00Z">
        <w:r w:rsidDel="0053066B">
          <w:rPr>
            <w:rFonts w:ascii="Arial" w:hAnsi="Arial" w:cs="Arial"/>
            <w:lang w:val="en"/>
          </w:rPr>
          <w:delText>the</w:delText>
        </w:r>
      </w:del>
      <w:r>
        <w:rPr>
          <w:rFonts w:ascii="Arial" w:hAnsi="Arial" w:cs="Arial"/>
          <w:lang w:val="en"/>
        </w:rPr>
        <w:t xml:space="preserve"> </w:t>
      </w:r>
      <w:del w:id="26" w:author="Rusty Nicovich" w:date="2019-09-24T11:21:00Z">
        <w:r w:rsidDel="0053066B">
          <w:rPr>
            <w:rFonts w:ascii="Arial" w:hAnsi="Arial" w:cs="Arial"/>
            <w:lang w:val="en"/>
          </w:rPr>
          <w:delText xml:space="preserve">heat </w:delText>
        </w:r>
      </w:del>
      <w:ins w:id="27" w:author="Rusty Nicovich" w:date="2019-09-24T11:21:00Z">
        <w:r w:rsidR="0053066B">
          <w:rPr>
            <w:rFonts w:ascii="Arial" w:hAnsi="Arial" w:cs="Arial"/>
            <w:lang w:val="en"/>
          </w:rPr>
          <w:t>hot</w:t>
        </w:r>
        <w:r w:rsidR="0053066B">
          <w:rPr>
            <w:rFonts w:ascii="Arial" w:hAnsi="Arial" w:cs="Arial"/>
            <w:lang w:val="en"/>
          </w:rPr>
          <w:t xml:space="preserve"> </w:t>
        </w:r>
      </w:ins>
      <w:r>
        <w:rPr>
          <w:rFonts w:ascii="Arial" w:hAnsi="Arial" w:cs="Arial"/>
          <w:lang w:val="en"/>
        </w:rPr>
        <w:t>spot</w:t>
      </w:r>
      <w:ins w:id="28" w:author="Rusty Nicovich" w:date="2019-09-24T11:21:00Z">
        <w:r w:rsidR="0053066B">
          <w:rPr>
            <w:rFonts w:ascii="Arial" w:hAnsi="Arial" w:cs="Arial"/>
            <w:lang w:val="en"/>
          </w:rPr>
          <w:t>s</w:t>
        </w:r>
      </w:ins>
      <w:r>
        <w:rPr>
          <w:rFonts w:ascii="Arial" w:hAnsi="Arial" w:cs="Arial"/>
          <w:lang w:val="en"/>
        </w:rPr>
        <w:t xml:space="preserve"> just disappear and you have an even illuminating background</w:t>
      </w:r>
      <w:ins w:id="29" w:author="Rusty Nicovich" w:date="2019-09-24T11:20:00Z">
        <w:r w:rsidR="0053066B">
          <w:rPr>
            <w:rFonts w:ascii="Arial" w:hAnsi="Arial" w:cs="Arial"/>
            <w:lang w:val="en"/>
          </w:rPr>
          <w:t xml:space="preserve"> without saturation</w:t>
        </w:r>
      </w:ins>
      <w:r>
        <w:rPr>
          <w:rFonts w:ascii="Arial" w:hAnsi="Arial" w:cs="Arial"/>
          <w:lang w:val="en"/>
        </w:rPr>
        <w:t xml:space="preserve">. </w:t>
      </w:r>
      <w:ins w:id="30" w:author="Rusty Nicovich" w:date="2019-09-24T11:20:00Z">
        <w:r w:rsidR="0053066B">
          <w:rPr>
            <w:rFonts w:ascii="Arial" w:hAnsi="Arial" w:cs="Arial"/>
            <w:lang w:val="en"/>
          </w:rPr>
          <w:t xml:space="preserve">Using the limit-highlighting colormap is helpful here. </w:t>
        </w:r>
      </w:ins>
      <w:r>
        <w:rPr>
          <w:rFonts w:ascii="Arial" w:hAnsi="Arial" w:cs="Arial"/>
          <w:lang w:val="en"/>
        </w:rPr>
        <w:t xml:space="preserve">See example </w:t>
      </w:r>
      <w:ins w:id="31" w:author="Rusty Nicovich" w:date="2019-09-24T11:21:00Z">
        <w:r w:rsidR="0053066B">
          <w:rPr>
            <w:rFonts w:ascii="Arial" w:hAnsi="Arial" w:cs="Arial"/>
            <w:lang w:val="en"/>
          </w:rPr>
          <w:t xml:space="preserve">of correct illumination </w:t>
        </w:r>
      </w:ins>
      <w:r>
        <w:rPr>
          <w:rFonts w:ascii="Arial" w:hAnsi="Arial" w:cs="Arial"/>
          <w:lang w:val="en"/>
        </w:rPr>
        <w:t>in 7.15.2.2.</w:t>
      </w:r>
    </w:p>
    <w:p w14:paraId="12B53333" w14:textId="26DA4B90" w:rsidR="002B0ED6" w:rsidRPr="007B454B" w:rsidRDefault="002B0ED6" w:rsidP="002B0ED6">
      <w:pPr>
        <w:pStyle w:val="List"/>
        <w:numPr>
          <w:ilvl w:val="3"/>
          <w:numId w:val="3"/>
        </w:numPr>
        <w:spacing w:line="360" w:lineRule="auto"/>
        <w:rPr>
          <w:rFonts w:ascii="Arial" w:hAnsi="Arial" w:cs="Arial"/>
          <w:b/>
          <w:sz w:val="22"/>
          <w:szCs w:val="22"/>
        </w:rPr>
      </w:pPr>
      <w:r>
        <w:rPr>
          <w:rFonts w:ascii="Arial" w:hAnsi="Arial" w:cs="Arial"/>
          <w:b/>
          <w:noProof/>
          <w:sz w:val="22"/>
          <w:szCs w:val="22"/>
        </w:rPr>
        <w:lastRenderedPageBreak/>
        <w:drawing>
          <wp:inline distT="0" distB="0" distL="0" distR="0" wp14:anchorId="19D46619" wp14:editId="541C3C1F">
            <wp:extent cx="3753678"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9206" cy="3867892"/>
                    </a:xfrm>
                    <a:prstGeom prst="rect">
                      <a:avLst/>
                    </a:prstGeom>
                    <a:noFill/>
                    <a:ln>
                      <a:noFill/>
                    </a:ln>
                  </pic:spPr>
                </pic:pic>
              </a:graphicData>
            </a:graphic>
          </wp:inline>
        </w:drawing>
      </w:r>
    </w:p>
    <w:p w14:paraId="0833A963" w14:textId="3C7FDC95" w:rsidR="007B454B" w:rsidRPr="0053066B" w:rsidRDefault="007B454B" w:rsidP="002B0ED6">
      <w:pPr>
        <w:pStyle w:val="List"/>
        <w:numPr>
          <w:ilvl w:val="3"/>
          <w:numId w:val="3"/>
        </w:numPr>
        <w:spacing w:line="360" w:lineRule="auto"/>
        <w:rPr>
          <w:ins w:id="32" w:author="Rusty Nicovich" w:date="2019-09-24T11:21:00Z"/>
          <w:rFonts w:ascii="Arial" w:hAnsi="Arial" w:cs="Arial"/>
          <w:b/>
          <w:sz w:val="22"/>
          <w:szCs w:val="22"/>
          <w:rPrChange w:id="33" w:author="Rusty Nicovich" w:date="2019-09-24T11:21:00Z">
            <w:rPr>
              <w:ins w:id="34" w:author="Rusty Nicovich" w:date="2019-09-24T11:21:00Z"/>
              <w:rFonts w:ascii="Arial" w:hAnsi="Arial" w:cs="Arial"/>
              <w:lang w:val="en"/>
            </w:rPr>
          </w:rPrChange>
        </w:rPr>
      </w:pPr>
      <w:r w:rsidRPr="004B5A2E">
        <w:rPr>
          <w:rFonts w:ascii="Arial" w:hAnsi="Arial" w:cs="Arial"/>
          <w:lang w:val="en"/>
        </w:rPr>
        <w:t>The brain is well within the imaging area.</w:t>
      </w:r>
    </w:p>
    <w:p w14:paraId="103E268F" w14:textId="1BE9736E" w:rsidR="0053066B" w:rsidRPr="007B454B" w:rsidRDefault="0053066B" w:rsidP="002B0ED6">
      <w:pPr>
        <w:pStyle w:val="List"/>
        <w:numPr>
          <w:ilvl w:val="3"/>
          <w:numId w:val="3"/>
        </w:numPr>
        <w:spacing w:line="360" w:lineRule="auto"/>
        <w:rPr>
          <w:rFonts w:ascii="Arial" w:hAnsi="Arial" w:cs="Arial"/>
          <w:b/>
          <w:sz w:val="22"/>
          <w:szCs w:val="22"/>
        </w:rPr>
      </w:pPr>
      <w:ins w:id="35" w:author="Rusty Nicovich" w:date="2019-09-24T11:21:00Z">
        <w:r>
          <w:rPr>
            <w:rFonts w:ascii="Arial" w:hAnsi="Arial" w:cs="Arial"/>
            <w:lang w:val="en"/>
          </w:rPr>
          <w:t>Specimen is in focus.</w:t>
        </w:r>
      </w:ins>
    </w:p>
    <w:p w14:paraId="5DFBE613" w14:textId="078040D4" w:rsidR="007B454B" w:rsidRPr="007B454B" w:rsidRDefault="00BF1A1C" w:rsidP="002B0ED6">
      <w:pPr>
        <w:pStyle w:val="List"/>
        <w:numPr>
          <w:ilvl w:val="3"/>
          <w:numId w:val="3"/>
        </w:numPr>
        <w:spacing w:line="360" w:lineRule="auto"/>
        <w:rPr>
          <w:rFonts w:ascii="Arial" w:hAnsi="Arial" w:cs="Arial"/>
          <w:b/>
          <w:sz w:val="22"/>
          <w:szCs w:val="22"/>
        </w:rPr>
      </w:pPr>
      <w:r w:rsidRPr="004B5A2E">
        <w:rPr>
          <w:rFonts w:ascii="Arial" w:hAnsi="Arial" w:cs="Arial"/>
          <w:lang w:val="en"/>
        </w:rPr>
        <w:t>Us</w:t>
      </w:r>
      <w:r>
        <w:rPr>
          <w:rFonts w:ascii="Arial" w:hAnsi="Arial" w:cs="Arial"/>
          <w:lang w:val="en"/>
        </w:rPr>
        <w:t>e</w:t>
      </w:r>
      <w:r w:rsidRPr="004B5A2E">
        <w:rPr>
          <w:rFonts w:ascii="Arial" w:hAnsi="Arial" w:cs="Arial"/>
          <w:lang w:val="en"/>
        </w:rPr>
        <w:t xml:space="preserve"> the </w:t>
      </w:r>
      <w:r>
        <w:rPr>
          <w:rFonts w:ascii="Arial" w:hAnsi="Arial" w:cs="Arial"/>
          <w:lang w:val="en"/>
        </w:rPr>
        <w:t>stage micrometers</w:t>
      </w:r>
      <w:r w:rsidRPr="004B5A2E">
        <w:rPr>
          <w:rFonts w:ascii="Arial" w:hAnsi="Arial" w:cs="Arial"/>
          <w:lang w:val="en"/>
        </w:rPr>
        <w:t xml:space="preserve"> to make any necessary adjustments</w:t>
      </w:r>
      <w:r>
        <w:rPr>
          <w:rFonts w:ascii="Arial" w:hAnsi="Arial" w:cs="Arial"/>
          <w:lang w:val="en"/>
        </w:rPr>
        <w:t xml:space="preserve"> to position and focus</w:t>
      </w:r>
      <w:r w:rsidR="007B454B" w:rsidRPr="004B5A2E">
        <w:rPr>
          <w:rFonts w:ascii="Arial" w:hAnsi="Arial" w:cs="Arial"/>
          <w:lang w:val="en"/>
        </w:rPr>
        <w:t>.</w:t>
      </w:r>
    </w:p>
    <w:p w14:paraId="45EBC312" w14:textId="64F2D916" w:rsidR="007B454B" w:rsidRPr="007B454B" w:rsidRDefault="00BF1A1C" w:rsidP="007B454B">
      <w:pPr>
        <w:pStyle w:val="List"/>
        <w:numPr>
          <w:ilvl w:val="2"/>
          <w:numId w:val="3"/>
        </w:numPr>
        <w:spacing w:line="360" w:lineRule="auto"/>
        <w:rPr>
          <w:rFonts w:ascii="Arial" w:hAnsi="Arial" w:cs="Arial"/>
          <w:b/>
          <w:sz w:val="22"/>
          <w:szCs w:val="22"/>
        </w:rPr>
      </w:pPr>
      <w:r w:rsidRPr="004B5A2E">
        <w:rPr>
          <w:rFonts w:ascii="Arial" w:hAnsi="Arial" w:cs="Arial"/>
          <w:lang w:val="en"/>
        </w:rPr>
        <w:t xml:space="preserve">Turn off live view </w:t>
      </w:r>
      <w:r>
        <w:rPr>
          <w:rFonts w:ascii="Arial" w:hAnsi="Arial" w:cs="Arial"/>
          <w:lang w:val="en"/>
        </w:rPr>
        <w:t xml:space="preserve">(click ‘Stop Live’ in Micro Manager) </w:t>
      </w:r>
      <w:r w:rsidRPr="004B5A2E">
        <w:rPr>
          <w:rFonts w:ascii="Arial" w:hAnsi="Arial" w:cs="Arial"/>
          <w:lang w:val="en"/>
        </w:rPr>
        <w:t xml:space="preserve">and </w:t>
      </w:r>
      <w:r>
        <w:rPr>
          <w:rFonts w:ascii="Arial" w:hAnsi="Arial" w:cs="Arial"/>
          <w:lang w:val="en"/>
        </w:rPr>
        <w:t xml:space="preserve">set </w:t>
      </w:r>
      <w:r w:rsidRPr="004B5A2E">
        <w:rPr>
          <w:rFonts w:ascii="Arial" w:hAnsi="Arial" w:cs="Arial"/>
          <w:lang w:val="en"/>
        </w:rPr>
        <w:t>white light</w:t>
      </w:r>
      <w:r>
        <w:rPr>
          <w:rFonts w:ascii="Arial" w:hAnsi="Arial" w:cs="Arial"/>
          <w:lang w:val="en"/>
        </w:rPr>
        <w:t xml:space="preserve"> controller to ‘TRIG’ position</w:t>
      </w:r>
      <w:r w:rsidR="007B454B" w:rsidRPr="004B5A2E">
        <w:rPr>
          <w:rFonts w:ascii="Arial" w:hAnsi="Arial" w:cs="Arial"/>
          <w:lang w:val="en"/>
        </w:rPr>
        <w:t>.</w:t>
      </w:r>
    </w:p>
    <w:p w14:paraId="103FD172" w14:textId="4EAC54B7" w:rsidR="007B454B" w:rsidRPr="007B454B" w:rsidRDefault="0018213F" w:rsidP="007B454B">
      <w:pPr>
        <w:pStyle w:val="List"/>
        <w:numPr>
          <w:ilvl w:val="1"/>
          <w:numId w:val="3"/>
        </w:numPr>
        <w:spacing w:line="360" w:lineRule="auto"/>
        <w:rPr>
          <w:rFonts w:ascii="Arial" w:hAnsi="Arial" w:cs="Arial"/>
          <w:b/>
          <w:sz w:val="22"/>
          <w:szCs w:val="22"/>
        </w:rPr>
      </w:pPr>
      <w:r>
        <w:rPr>
          <w:rFonts w:ascii="Arial" w:hAnsi="Arial" w:cs="Arial"/>
          <w:lang w:val="en"/>
        </w:rPr>
        <w:t>Cover up the entire</w:t>
      </w:r>
      <w:r w:rsidRPr="004B5A2E">
        <w:rPr>
          <w:rFonts w:ascii="Arial" w:hAnsi="Arial" w:cs="Arial"/>
          <w:lang w:val="en"/>
        </w:rPr>
        <w:t xml:space="preserve"> imaging platform</w:t>
      </w:r>
      <w:r>
        <w:rPr>
          <w:rFonts w:ascii="Arial" w:hAnsi="Arial" w:cs="Arial"/>
          <w:lang w:val="en"/>
        </w:rPr>
        <w:t xml:space="preserve"> with its box</w:t>
      </w:r>
      <w:r w:rsidR="007B454B" w:rsidRPr="004B5A2E">
        <w:rPr>
          <w:rFonts w:ascii="Arial" w:hAnsi="Arial" w:cs="Arial"/>
          <w:lang w:val="en"/>
        </w:rPr>
        <w:t>.</w:t>
      </w:r>
    </w:p>
    <w:p w14:paraId="47E4F450" w14:textId="1320FE62"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After entering the 6-digit specimen ID in the optacq.bsh, click "Save" then "Run"</w:t>
      </w:r>
      <w:r w:rsidR="0018213F">
        <w:rPr>
          <w:rFonts w:ascii="Arial" w:hAnsi="Arial" w:cs="Arial"/>
          <w:lang w:val="en"/>
        </w:rPr>
        <w:t xml:space="preserve"> in the script panel</w:t>
      </w:r>
      <w:r w:rsidRPr="004B5A2E">
        <w:rPr>
          <w:rFonts w:ascii="Arial" w:hAnsi="Arial" w:cs="Arial"/>
          <w:lang w:val="en"/>
        </w:rPr>
        <w:t>.</w:t>
      </w:r>
    </w:p>
    <w:p w14:paraId="6BC008B2" w14:textId="65A9E70A"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The imaging process takes about six minutes to complete.</w:t>
      </w:r>
    </w:p>
    <w:p w14:paraId="42116836" w14:textId="2D2F14FC"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 xml:space="preserve">Gently remove the </w:t>
      </w:r>
      <w:r w:rsidR="00C677EC">
        <w:rPr>
          <w:rFonts w:ascii="Arial" w:hAnsi="Arial" w:cs="Arial"/>
          <w:lang w:val="en"/>
        </w:rPr>
        <w:t>imaging assembly</w:t>
      </w:r>
      <w:r w:rsidR="0018213F">
        <w:rPr>
          <w:rFonts w:ascii="Arial" w:hAnsi="Arial" w:cs="Arial"/>
          <w:lang w:val="en"/>
        </w:rPr>
        <w:t xml:space="preserve"> from posts</w:t>
      </w:r>
      <w:r w:rsidRPr="004B5A2E">
        <w:rPr>
          <w:rFonts w:ascii="Arial" w:hAnsi="Arial" w:cs="Arial"/>
          <w:lang w:val="en"/>
        </w:rPr>
        <w:t>.</w:t>
      </w:r>
    </w:p>
    <w:p w14:paraId="5F69DF65" w14:textId="7385E567"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Remove the mounting disk from the mechanism.</w:t>
      </w:r>
    </w:p>
    <w:p w14:paraId="72BEA437" w14:textId="7BB0854F"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Use razor blade safely and gently remove the brain from the disk.</w:t>
      </w:r>
    </w:p>
    <w:p w14:paraId="3DF71F49" w14:textId="464913DA"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Use tweezers to place the specimen back into its original storage vial.</w:t>
      </w:r>
    </w:p>
    <w:p w14:paraId="7C8B7B9E" w14:textId="0244CE35"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Anything that comes directly in contact with dibenzyl</w:t>
      </w:r>
      <w:r w:rsidR="0018213F">
        <w:rPr>
          <w:rFonts w:ascii="Arial" w:hAnsi="Arial" w:cs="Arial"/>
          <w:lang w:val="en"/>
        </w:rPr>
        <w:t xml:space="preserve"> </w:t>
      </w:r>
      <w:r w:rsidRPr="004B5A2E">
        <w:rPr>
          <w:rFonts w:ascii="Arial" w:hAnsi="Arial" w:cs="Arial"/>
          <w:lang w:val="en"/>
        </w:rPr>
        <w:t>ether needs to be throroughly cleaned by 100% ethanol.</w:t>
      </w:r>
      <w:r>
        <w:rPr>
          <w:rFonts w:ascii="Arial" w:hAnsi="Arial" w:cs="Arial"/>
          <w:lang w:val="en"/>
        </w:rPr>
        <w:t xml:space="preserve"> Solid waste goes into its storage bag.</w:t>
      </w:r>
    </w:p>
    <w:p w14:paraId="034367FC" w14:textId="6BB77813"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lastRenderedPageBreak/>
        <w:t>Use razor blade to remove any glue residue on the mounting disk.</w:t>
      </w:r>
    </w:p>
    <w:p w14:paraId="788673E0" w14:textId="39FE0D49"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Store the specimens appropriately.</w:t>
      </w:r>
    </w:p>
    <w:p w14:paraId="62507ABD" w14:textId="41EBA514" w:rsidR="007B454B" w:rsidRPr="007B454B" w:rsidRDefault="007B454B" w:rsidP="007B454B">
      <w:pPr>
        <w:pStyle w:val="List"/>
        <w:numPr>
          <w:ilvl w:val="1"/>
          <w:numId w:val="3"/>
        </w:numPr>
        <w:spacing w:line="360" w:lineRule="auto"/>
        <w:rPr>
          <w:rFonts w:ascii="Arial" w:hAnsi="Arial" w:cs="Arial"/>
          <w:b/>
          <w:sz w:val="22"/>
          <w:szCs w:val="22"/>
        </w:rPr>
      </w:pPr>
      <w:r w:rsidRPr="004B5A2E">
        <w:rPr>
          <w:rFonts w:ascii="Arial" w:hAnsi="Arial" w:cs="Arial"/>
          <w:lang w:val="en"/>
        </w:rPr>
        <w:t>Transfer the newly collected data to the processing station via the external hard drive.</w:t>
      </w:r>
    </w:p>
    <w:p w14:paraId="176BE86F" w14:textId="77777777" w:rsidR="007E643D" w:rsidRPr="00920E8C" w:rsidRDefault="007E643D" w:rsidP="002F7B93">
      <w:pPr>
        <w:pStyle w:val="List"/>
        <w:spacing w:line="360" w:lineRule="auto"/>
        <w:ind w:left="0" w:firstLine="0"/>
        <w:rPr>
          <w:rFonts w:ascii="Arial" w:hAnsi="Arial" w:cs="Arial"/>
          <w:sz w:val="22"/>
          <w:szCs w:val="22"/>
        </w:rPr>
      </w:pPr>
    </w:p>
    <w:p w14:paraId="3871AE28" w14:textId="3CD6EA49" w:rsidR="008654A4" w:rsidRDefault="002F7B93" w:rsidP="00FF6163">
      <w:pPr>
        <w:pStyle w:val="List"/>
        <w:numPr>
          <w:ilvl w:val="0"/>
          <w:numId w:val="3"/>
        </w:numPr>
        <w:spacing w:line="360" w:lineRule="auto"/>
        <w:rPr>
          <w:rFonts w:ascii="Arial" w:hAnsi="Arial" w:cs="Arial"/>
          <w:b/>
          <w:sz w:val="22"/>
          <w:szCs w:val="22"/>
        </w:rPr>
      </w:pPr>
      <w:r>
        <w:rPr>
          <w:rFonts w:ascii="Arial" w:hAnsi="Arial" w:cs="Arial"/>
          <w:b/>
          <w:sz w:val="22"/>
          <w:szCs w:val="22"/>
        </w:rPr>
        <w:t>Data Processing.</w:t>
      </w:r>
    </w:p>
    <w:p w14:paraId="653A4867" w14:textId="27417D95" w:rsidR="002F7B93" w:rsidRPr="002F7B93" w:rsidRDefault="002F7B93" w:rsidP="00FF6163">
      <w:pPr>
        <w:pStyle w:val="List"/>
        <w:numPr>
          <w:ilvl w:val="1"/>
          <w:numId w:val="3"/>
        </w:numPr>
        <w:spacing w:line="360" w:lineRule="auto"/>
        <w:rPr>
          <w:rFonts w:ascii="Arial" w:hAnsi="Arial" w:cs="Arial"/>
          <w:b/>
          <w:sz w:val="22"/>
          <w:szCs w:val="22"/>
        </w:rPr>
      </w:pPr>
      <w:r>
        <w:rPr>
          <w:rFonts w:ascii="Arial" w:hAnsi="Arial" w:cs="Arial"/>
          <w:lang w:val="en"/>
        </w:rPr>
        <w:t xml:space="preserve">On the processing computer, in </w:t>
      </w:r>
      <w:r w:rsidRPr="004B5A2E">
        <w:rPr>
          <w:rFonts w:ascii="Arial" w:hAnsi="Arial" w:cs="Arial"/>
          <w:lang w:val="en"/>
        </w:rPr>
        <w:t>D:\Data\diyOPT\ create a folder with exact same name as the data folder want to transfer over. This is the data storage folder.</w:t>
      </w:r>
    </w:p>
    <w:p w14:paraId="167B7C4C" w14:textId="64F69C24" w:rsidR="002F7B93" w:rsidRPr="002F7B93" w:rsidRDefault="002F14BC" w:rsidP="00FF6163">
      <w:pPr>
        <w:pStyle w:val="List"/>
        <w:numPr>
          <w:ilvl w:val="1"/>
          <w:numId w:val="3"/>
        </w:numPr>
        <w:spacing w:line="360" w:lineRule="auto"/>
        <w:rPr>
          <w:rFonts w:ascii="Arial" w:hAnsi="Arial" w:cs="Arial"/>
          <w:b/>
          <w:sz w:val="22"/>
          <w:szCs w:val="22"/>
        </w:rPr>
      </w:pPr>
      <w:r w:rsidRPr="004B5A2E">
        <w:rPr>
          <w:rFonts w:ascii="Arial" w:hAnsi="Arial" w:cs="Arial"/>
          <w:lang w:val="en"/>
        </w:rPr>
        <w:t xml:space="preserve">Open Spyder </w:t>
      </w:r>
      <w:r>
        <w:rPr>
          <w:rFonts w:ascii="Arial" w:hAnsi="Arial" w:cs="Arial"/>
          <w:lang w:val="en"/>
        </w:rPr>
        <w:t>and script</w:t>
      </w:r>
      <w:r w:rsidRPr="004B5A2E">
        <w:rPr>
          <w:rFonts w:ascii="Arial" w:hAnsi="Arial" w:cs="Arial"/>
          <w:lang w:val="en"/>
        </w:rPr>
        <w:t xml:space="preserve"> stackToPlanes.py</w:t>
      </w:r>
      <w:r>
        <w:rPr>
          <w:rFonts w:ascii="Arial" w:hAnsi="Arial" w:cs="Arial"/>
          <w:lang w:val="en"/>
        </w:rPr>
        <w:t>. Set script variables to</w:t>
      </w:r>
      <w:r w:rsidR="008455FE">
        <w:rPr>
          <w:rFonts w:ascii="Arial" w:hAnsi="Arial" w:cs="Arial"/>
          <w:lang w:val="en"/>
        </w:rPr>
        <w:t>:</w:t>
      </w:r>
    </w:p>
    <w:p w14:paraId="4D79D885" w14:textId="5E3FFB51" w:rsidR="002F7B93" w:rsidRPr="002F7B93" w:rsidRDefault="002F7B93" w:rsidP="002F7B93">
      <w:pPr>
        <w:pStyle w:val="List"/>
        <w:numPr>
          <w:ilvl w:val="2"/>
          <w:numId w:val="3"/>
        </w:numPr>
        <w:spacing w:line="360" w:lineRule="auto"/>
        <w:rPr>
          <w:rFonts w:ascii="Arial" w:hAnsi="Arial" w:cs="Arial"/>
          <w:b/>
          <w:sz w:val="22"/>
          <w:szCs w:val="22"/>
        </w:rPr>
      </w:pPr>
      <w:r w:rsidRPr="004B5A2E">
        <w:rPr>
          <w:rFonts w:ascii="Arial" w:hAnsi="Arial" w:cs="Arial"/>
          <w:lang w:val="en"/>
        </w:rPr>
        <w:t>inputFolder: Directory path of data folder from the external hard drive.</w:t>
      </w:r>
    </w:p>
    <w:p w14:paraId="57993388" w14:textId="11BE25C1" w:rsidR="002F7B93" w:rsidRPr="008455FE" w:rsidRDefault="002F7B93" w:rsidP="002F7B93">
      <w:pPr>
        <w:pStyle w:val="List"/>
        <w:numPr>
          <w:ilvl w:val="2"/>
          <w:numId w:val="3"/>
        </w:numPr>
        <w:spacing w:line="360" w:lineRule="auto"/>
        <w:rPr>
          <w:rFonts w:ascii="Arial" w:hAnsi="Arial" w:cs="Arial"/>
          <w:b/>
          <w:sz w:val="22"/>
          <w:szCs w:val="22"/>
        </w:rPr>
      </w:pPr>
      <w:r w:rsidRPr="004B5A2E">
        <w:rPr>
          <w:rFonts w:ascii="Arial" w:hAnsi="Arial" w:cs="Arial"/>
          <w:lang w:val="en"/>
        </w:rPr>
        <w:t xml:space="preserve">outputFolder: Directory path of data folder created in </w:t>
      </w:r>
      <w:r w:rsidR="008455FE">
        <w:rPr>
          <w:rFonts w:ascii="Arial" w:hAnsi="Arial" w:cs="Arial"/>
          <w:lang w:val="en"/>
        </w:rPr>
        <w:t>8.1</w:t>
      </w:r>
      <w:r w:rsidRPr="004B5A2E">
        <w:rPr>
          <w:rFonts w:ascii="Arial" w:hAnsi="Arial" w:cs="Arial"/>
          <w:lang w:val="en"/>
        </w:rPr>
        <w:t>.</w:t>
      </w:r>
      <w:r w:rsidR="008455FE">
        <w:rPr>
          <w:rFonts w:ascii="Arial" w:hAnsi="Arial" w:cs="Arial"/>
          <w:lang w:val="en"/>
        </w:rPr>
        <w:t xml:space="preserve"> See example in 8.2.3</w:t>
      </w:r>
    </w:p>
    <w:p w14:paraId="66404C72" w14:textId="64176CA1" w:rsidR="008455FE" w:rsidRPr="002F7B93" w:rsidRDefault="008455FE" w:rsidP="002F7B93">
      <w:pPr>
        <w:pStyle w:val="List"/>
        <w:numPr>
          <w:ilvl w:val="2"/>
          <w:numId w:val="3"/>
        </w:numPr>
        <w:spacing w:line="360" w:lineRule="auto"/>
        <w:rPr>
          <w:rFonts w:ascii="Arial" w:hAnsi="Arial" w:cs="Arial"/>
          <w:b/>
          <w:sz w:val="22"/>
          <w:szCs w:val="22"/>
        </w:rPr>
      </w:pPr>
      <w:r>
        <w:rPr>
          <w:rFonts w:ascii="Arial" w:hAnsi="Arial" w:cs="Arial"/>
          <w:noProof/>
        </w:rPr>
        <w:drawing>
          <wp:inline distT="0" distB="0" distL="0" distR="0" wp14:anchorId="6A5A8347" wp14:editId="35F1E19E">
            <wp:extent cx="4991100" cy="124977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417" cy="1275899"/>
                    </a:xfrm>
                    <a:prstGeom prst="rect">
                      <a:avLst/>
                    </a:prstGeom>
                    <a:noFill/>
                    <a:ln>
                      <a:noFill/>
                    </a:ln>
                  </pic:spPr>
                </pic:pic>
              </a:graphicData>
            </a:graphic>
          </wp:inline>
        </w:drawing>
      </w:r>
    </w:p>
    <w:p w14:paraId="3BA339E2" w14:textId="2627DDD7" w:rsidR="002F7B93" w:rsidRPr="002F7B93" w:rsidRDefault="002F7B93" w:rsidP="002F7B93">
      <w:pPr>
        <w:pStyle w:val="List"/>
        <w:numPr>
          <w:ilvl w:val="2"/>
          <w:numId w:val="3"/>
        </w:numPr>
        <w:spacing w:line="360" w:lineRule="auto"/>
        <w:rPr>
          <w:rFonts w:ascii="Arial" w:hAnsi="Arial" w:cs="Arial"/>
          <w:b/>
          <w:sz w:val="22"/>
          <w:szCs w:val="22"/>
        </w:rPr>
      </w:pPr>
      <w:r w:rsidRPr="004B5A2E">
        <w:rPr>
          <w:rFonts w:ascii="Arial" w:hAnsi="Arial" w:cs="Arial"/>
          <w:lang w:val="en"/>
        </w:rPr>
        <w:t xml:space="preserve">Run </w:t>
      </w:r>
      <w:ins w:id="36" w:author="Rusty Nicovich" w:date="2019-09-24T11:22:00Z">
        <w:r w:rsidR="0053066B">
          <w:rPr>
            <w:rFonts w:ascii="Arial" w:hAnsi="Arial" w:cs="Arial"/>
            <w:lang w:val="en"/>
          </w:rPr>
          <w:t xml:space="preserve">stackToPlanes.py script in </w:t>
        </w:r>
      </w:ins>
      <w:r w:rsidRPr="004B5A2E">
        <w:rPr>
          <w:rFonts w:ascii="Arial" w:hAnsi="Arial" w:cs="Arial"/>
          <w:lang w:val="en"/>
        </w:rPr>
        <w:t>Python.</w:t>
      </w:r>
      <w:ins w:id="37" w:author="Rusty Nicovich" w:date="2019-09-24T11:22:00Z">
        <w:r w:rsidR="0053066B">
          <w:rPr>
            <w:rFonts w:ascii="Arial" w:hAnsi="Arial" w:cs="Arial"/>
            <w:lang w:val="en"/>
          </w:rPr>
          <w:t xml:space="preserve">  Images and folders should be created in destination outputFolder designated in steps 8.1 and 8.2.3.</w:t>
        </w:r>
      </w:ins>
    </w:p>
    <w:p w14:paraId="1D900DA8" w14:textId="6327926F" w:rsidR="002F7B93" w:rsidRPr="002F7B93" w:rsidRDefault="002F7B93" w:rsidP="002F7B93">
      <w:pPr>
        <w:pStyle w:val="List"/>
        <w:numPr>
          <w:ilvl w:val="1"/>
          <w:numId w:val="3"/>
        </w:numPr>
        <w:spacing w:line="360" w:lineRule="auto"/>
        <w:rPr>
          <w:rFonts w:ascii="Arial" w:hAnsi="Arial" w:cs="Arial"/>
          <w:b/>
          <w:sz w:val="22"/>
          <w:szCs w:val="22"/>
        </w:rPr>
      </w:pPr>
      <w:r w:rsidRPr="004B5A2E">
        <w:rPr>
          <w:rFonts w:ascii="Arial" w:hAnsi="Arial" w:cs="Arial"/>
          <w:lang w:val="en"/>
        </w:rPr>
        <w:t>Open Nrecon, then open specimen folder to be processed.</w:t>
      </w:r>
    </w:p>
    <w:p w14:paraId="00298BC9" w14:textId="34BCBCD5" w:rsidR="002F7B93" w:rsidRPr="002F7B93" w:rsidRDefault="002F7B93" w:rsidP="002F7B93">
      <w:pPr>
        <w:pStyle w:val="List"/>
        <w:numPr>
          <w:ilvl w:val="1"/>
          <w:numId w:val="3"/>
        </w:numPr>
        <w:spacing w:line="360" w:lineRule="auto"/>
        <w:rPr>
          <w:rFonts w:ascii="Arial" w:hAnsi="Arial" w:cs="Arial"/>
          <w:b/>
          <w:sz w:val="22"/>
          <w:szCs w:val="22"/>
        </w:rPr>
      </w:pPr>
      <w:r w:rsidRPr="004B5A2E">
        <w:rPr>
          <w:rFonts w:ascii="Arial" w:hAnsi="Arial" w:cs="Arial"/>
          <w:lang w:val="en"/>
        </w:rPr>
        <w:t>Open the translucent (trans) folder first. Select the first image.</w:t>
      </w:r>
    </w:p>
    <w:p w14:paraId="444ABAD8" w14:textId="47C787E9" w:rsidR="0002344F" w:rsidRPr="0002344F" w:rsidRDefault="002F7B93" w:rsidP="0002344F">
      <w:pPr>
        <w:pStyle w:val="List"/>
        <w:numPr>
          <w:ilvl w:val="1"/>
          <w:numId w:val="3"/>
        </w:numPr>
        <w:spacing w:line="360" w:lineRule="auto"/>
        <w:rPr>
          <w:rFonts w:ascii="Arial" w:hAnsi="Arial" w:cs="Arial"/>
          <w:b/>
          <w:sz w:val="22"/>
          <w:szCs w:val="22"/>
        </w:rPr>
      </w:pPr>
      <w:r w:rsidRPr="004B5A2E">
        <w:rPr>
          <w:rFonts w:ascii="Arial" w:hAnsi="Arial" w:cs="Arial"/>
          <w:lang w:val="en"/>
        </w:rPr>
        <w:t>Start tab</w:t>
      </w:r>
      <w:r w:rsidR="0002344F">
        <w:rPr>
          <w:rFonts w:ascii="Arial" w:hAnsi="Arial" w:cs="Arial"/>
          <w:lang w:val="en"/>
        </w:rPr>
        <w:t>:</w:t>
      </w:r>
    </w:p>
    <w:p w14:paraId="3BDF15B6" w14:textId="4EF607C2" w:rsidR="002F7B93" w:rsidRPr="002F7B93" w:rsidRDefault="002F7B93" w:rsidP="002F7B93">
      <w:pPr>
        <w:pStyle w:val="List"/>
        <w:numPr>
          <w:ilvl w:val="2"/>
          <w:numId w:val="3"/>
        </w:numPr>
        <w:spacing w:line="360" w:lineRule="auto"/>
        <w:rPr>
          <w:rFonts w:ascii="Arial" w:hAnsi="Arial" w:cs="Arial"/>
          <w:b/>
          <w:sz w:val="22"/>
          <w:szCs w:val="22"/>
        </w:rPr>
      </w:pPr>
      <w:r w:rsidRPr="004B5A2E">
        <w:rPr>
          <w:rFonts w:ascii="Arial" w:hAnsi="Arial" w:cs="Arial"/>
          <w:lang w:val="en"/>
        </w:rPr>
        <w:t>Position the green horizontal line at the specimen's widest section.</w:t>
      </w:r>
    </w:p>
    <w:p w14:paraId="4F947B10" w14:textId="4A955F47" w:rsidR="002F7B93" w:rsidRPr="002F7B93" w:rsidRDefault="002F7B93" w:rsidP="002F7B93">
      <w:pPr>
        <w:pStyle w:val="List"/>
        <w:numPr>
          <w:ilvl w:val="2"/>
          <w:numId w:val="3"/>
        </w:numPr>
        <w:spacing w:line="360" w:lineRule="auto"/>
        <w:rPr>
          <w:rFonts w:ascii="Arial" w:hAnsi="Arial" w:cs="Arial"/>
          <w:b/>
          <w:sz w:val="22"/>
          <w:szCs w:val="22"/>
        </w:rPr>
      </w:pPr>
      <w:r w:rsidRPr="004B5A2E">
        <w:rPr>
          <w:rFonts w:ascii="Arial" w:hAnsi="Arial" w:cs="Arial"/>
          <w:lang w:val="en"/>
        </w:rPr>
        <w:t>Position the top horizontal line to be above speciemen's highest point.</w:t>
      </w:r>
    </w:p>
    <w:p w14:paraId="5F74F850" w14:textId="43D28EFE" w:rsidR="002F7B93" w:rsidRPr="002F7B93" w:rsidRDefault="002F7B93" w:rsidP="002F7B93">
      <w:pPr>
        <w:pStyle w:val="List"/>
        <w:numPr>
          <w:ilvl w:val="2"/>
          <w:numId w:val="3"/>
        </w:numPr>
        <w:spacing w:line="360" w:lineRule="auto"/>
        <w:rPr>
          <w:rFonts w:ascii="Arial" w:hAnsi="Arial" w:cs="Arial"/>
          <w:b/>
          <w:sz w:val="22"/>
          <w:szCs w:val="22"/>
        </w:rPr>
      </w:pPr>
      <w:r w:rsidRPr="004B5A2E">
        <w:rPr>
          <w:rFonts w:ascii="Arial" w:hAnsi="Arial" w:cs="Arial"/>
          <w:lang w:val="en"/>
        </w:rPr>
        <w:t xml:space="preserve">The value for bottom horizontal line is </w:t>
      </w:r>
      <w:ins w:id="38" w:author="Rusty Nicovich" w:date="2019-09-24T11:23:00Z">
        <w:r w:rsidR="0053066B">
          <w:rPr>
            <w:rFonts w:ascii="Arial" w:hAnsi="Arial" w:cs="Arial"/>
            <w:lang w:val="en"/>
          </w:rPr>
          <w:t xml:space="preserve">typically </w:t>
        </w:r>
      </w:ins>
      <w:r w:rsidRPr="004B5A2E">
        <w:rPr>
          <w:rFonts w:ascii="Arial" w:hAnsi="Arial" w:cs="Arial"/>
          <w:lang w:val="en"/>
        </w:rPr>
        <w:t>between 120 and 130.</w:t>
      </w:r>
    </w:p>
    <w:p w14:paraId="54EC603C" w14:textId="56E53940" w:rsidR="002F7B93" w:rsidRPr="0002344F" w:rsidRDefault="002F7B93" w:rsidP="002F7B93">
      <w:pPr>
        <w:pStyle w:val="List"/>
        <w:numPr>
          <w:ilvl w:val="2"/>
          <w:numId w:val="3"/>
        </w:numPr>
        <w:spacing w:line="360" w:lineRule="auto"/>
        <w:rPr>
          <w:rFonts w:ascii="Arial" w:hAnsi="Arial" w:cs="Arial"/>
          <w:b/>
          <w:sz w:val="22"/>
          <w:szCs w:val="22"/>
        </w:rPr>
      </w:pPr>
      <w:r w:rsidRPr="004B5A2E">
        <w:rPr>
          <w:rFonts w:ascii="Arial" w:hAnsi="Arial" w:cs="Arial"/>
          <w:lang w:val="en"/>
        </w:rPr>
        <w:t>Record the values</w:t>
      </w:r>
      <w:ins w:id="39" w:author="Rusty Nicovich" w:date="2019-09-24T11:23:00Z">
        <w:r w:rsidR="0053066B">
          <w:rPr>
            <w:rFonts w:ascii="Arial" w:hAnsi="Arial" w:cs="Arial"/>
            <w:lang w:val="en"/>
          </w:rPr>
          <w:t xml:space="preserve"> for Top and Bottom of range</w:t>
        </w:r>
      </w:ins>
      <w:r w:rsidRPr="004B5A2E">
        <w:rPr>
          <w:rFonts w:ascii="Arial" w:hAnsi="Arial" w:cs="Arial"/>
          <w:lang w:val="en"/>
        </w:rPr>
        <w:t>.</w:t>
      </w:r>
    </w:p>
    <w:p w14:paraId="6AFA3552" w14:textId="52AE13B2" w:rsidR="0002344F" w:rsidRPr="002F7B93" w:rsidRDefault="0002344F" w:rsidP="002F7B93">
      <w:pPr>
        <w:pStyle w:val="List"/>
        <w:numPr>
          <w:ilvl w:val="2"/>
          <w:numId w:val="3"/>
        </w:numPr>
        <w:spacing w:line="360" w:lineRule="auto"/>
        <w:rPr>
          <w:rFonts w:ascii="Arial" w:hAnsi="Arial" w:cs="Arial"/>
          <w:b/>
          <w:sz w:val="22"/>
          <w:szCs w:val="22"/>
        </w:rPr>
      </w:pPr>
      <w:r>
        <w:rPr>
          <w:rFonts w:ascii="Arial" w:hAnsi="Arial" w:cs="Arial"/>
          <w:lang w:val="en"/>
        </w:rPr>
        <w:lastRenderedPageBreak/>
        <w:t>Example:</w:t>
      </w:r>
      <w:r>
        <w:rPr>
          <w:rFonts w:ascii="Arial" w:hAnsi="Arial" w:cs="Arial"/>
          <w:noProof/>
        </w:rPr>
        <w:drawing>
          <wp:inline distT="0" distB="0" distL="0" distR="0" wp14:anchorId="2BCE50B6" wp14:editId="545EC4BB">
            <wp:extent cx="3267075" cy="388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075" cy="3886200"/>
                    </a:xfrm>
                    <a:prstGeom prst="rect">
                      <a:avLst/>
                    </a:prstGeom>
                    <a:noFill/>
                    <a:ln>
                      <a:noFill/>
                    </a:ln>
                  </pic:spPr>
                </pic:pic>
              </a:graphicData>
            </a:graphic>
          </wp:inline>
        </w:drawing>
      </w:r>
    </w:p>
    <w:p w14:paraId="3D3B7BC1" w14:textId="03BC6603" w:rsidR="002F7B93" w:rsidRPr="002F7B93" w:rsidRDefault="002F7B93" w:rsidP="002F7B93">
      <w:pPr>
        <w:pStyle w:val="List"/>
        <w:numPr>
          <w:ilvl w:val="1"/>
          <w:numId w:val="3"/>
        </w:numPr>
        <w:spacing w:line="360" w:lineRule="auto"/>
        <w:rPr>
          <w:rFonts w:ascii="Arial" w:hAnsi="Arial" w:cs="Arial"/>
          <w:b/>
          <w:sz w:val="22"/>
          <w:szCs w:val="22"/>
        </w:rPr>
      </w:pPr>
      <w:r w:rsidRPr="004B5A2E">
        <w:rPr>
          <w:rFonts w:ascii="Arial" w:hAnsi="Arial" w:cs="Arial"/>
          <w:lang w:val="en"/>
        </w:rPr>
        <w:t>Settings tab.</w:t>
      </w:r>
    </w:p>
    <w:p w14:paraId="6DA22713" w14:textId="102A0EA7" w:rsidR="002F7B93" w:rsidRPr="002F7B93" w:rsidRDefault="002F7B93" w:rsidP="002F7B93">
      <w:pPr>
        <w:pStyle w:val="List"/>
        <w:numPr>
          <w:ilvl w:val="2"/>
          <w:numId w:val="3"/>
        </w:numPr>
        <w:spacing w:line="360" w:lineRule="auto"/>
        <w:rPr>
          <w:rFonts w:ascii="Arial" w:hAnsi="Arial" w:cs="Arial"/>
          <w:b/>
          <w:sz w:val="22"/>
          <w:szCs w:val="22"/>
        </w:rPr>
      </w:pPr>
      <w:r w:rsidRPr="004B5A2E">
        <w:rPr>
          <w:rFonts w:ascii="Arial" w:hAnsi="Arial" w:cs="Arial"/>
          <w:lang w:val="en"/>
        </w:rPr>
        <w:t xml:space="preserve">Set Smoothing </w:t>
      </w:r>
      <w:r>
        <w:rPr>
          <w:rFonts w:ascii="Arial" w:hAnsi="Arial" w:cs="Arial"/>
          <w:lang w:val="en"/>
        </w:rPr>
        <w:t xml:space="preserve">value </w:t>
      </w:r>
      <w:r w:rsidRPr="004B5A2E">
        <w:rPr>
          <w:rFonts w:ascii="Arial" w:hAnsi="Arial" w:cs="Arial"/>
          <w:lang w:val="en"/>
        </w:rPr>
        <w:t>to 3.</w:t>
      </w:r>
    </w:p>
    <w:p w14:paraId="7C8DE278" w14:textId="0A6E5E0A" w:rsidR="002F7B93" w:rsidRPr="0002344F" w:rsidRDefault="002F7B93" w:rsidP="002F7B93">
      <w:pPr>
        <w:pStyle w:val="List"/>
        <w:numPr>
          <w:ilvl w:val="2"/>
          <w:numId w:val="3"/>
        </w:numPr>
        <w:spacing w:line="360" w:lineRule="auto"/>
        <w:rPr>
          <w:rFonts w:ascii="Arial" w:hAnsi="Arial" w:cs="Arial"/>
          <w:b/>
          <w:sz w:val="22"/>
          <w:szCs w:val="22"/>
        </w:rPr>
      </w:pPr>
      <w:r>
        <w:rPr>
          <w:rFonts w:ascii="Arial" w:hAnsi="Arial" w:cs="Arial"/>
          <w:lang w:val="en"/>
        </w:rPr>
        <w:t>Set M</w:t>
      </w:r>
      <w:r w:rsidRPr="004B5A2E">
        <w:rPr>
          <w:rFonts w:ascii="Arial" w:hAnsi="Arial" w:cs="Arial"/>
          <w:lang w:val="en"/>
        </w:rPr>
        <w:t>isalignment compensation value</w:t>
      </w:r>
      <w:r w:rsidR="0002344F">
        <w:rPr>
          <w:rFonts w:ascii="Arial" w:hAnsi="Arial" w:cs="Arial"/>
          <w:lang w:val="en"/>
        </w:rPr>
        <w:t>. This value is usually but not always,</w:t>
      </w:r>
      <w:r w:rsidRPr="004B5A2E">
        <w:rPr>
          <w:rFonts w:ascii="Arial" w:hAnsi="Arial" w:cs="Arial"/>
          <w:lang w:val="en"/>
        </w:rPr>
        <w:t xml:space="preserve"> between -25 and -35.</w:t>
      </w:r>
      <w:r w:rsidR="0002344F">
        <w:rPr>
          <w:rFonts w:ascii="Arial" w:hAnsi="Arial" w:cs="Arial"/>
          <w:lang w:val="en"/>
        </w:rPr>
        <w:t xml:space="preserve"> If the range is out side of -25 and -35, change the value until images align directly on top of each other.</w:t>
      </w:r>
      <w:r w:rsidR="0081558E">
        <w:rPr>
          <w:rFonts w:ascii="Arial" w:hAnsi="Arial" w:cs="Arial"/>
          <w:lang w:val="en"/>
        </w:rPr>
        <w:t xml:space="preserve"> There should be no double images.</w:t>
      </w:r>
    </w:p>
    <w:p w14:paraId="758ED771" w14:textId="5623404A" w:rsidR="0002344F" w:rsidRDefault="0002344F" w:rsidP="002F7B93">
      <w:pPr>
        <w:pStyle w:val="List"/>
        <w:numPr>
          <w:ilvl w:val="2"/>
          <w:numId w:val="3"/>
        </w:numPr>
        <w:spacing w:line="360" w:lineRule="auto"/>
        <w:rPr>
          <w:rFonts w:ascii="Arial" w:hAnsi="Arial" w:cs="Arial"/>
          <w:b/>
          <w:sz w:val="22"/>
          <w:szCs w:val="22"/>
        </w:rPr>
      </w:pPr>
      <w:r>
        <w:rPr>
          <w:rFonts w:ascii="Arial" w:hAnsi="Arial" w:cs="Arial"/>
          <w:lang w:val="en"/>
        </w:rPr>
        <w:lastRenderedPageBreak/>
        <w:t xml:space="preserve">Example: </w:t>
      </w:r>
      <w:r>
        <w:rPr>
          <w:rFonts w:ascii="Arial" w:hAnsi="Arial" w:cs="Arial"/>
          <w:noProof/>
        </w:rPr>
        <w:drawing>
          <wp:inline distT="0" distB="0" distL="0" distR="0" wp14:anchorId="04B376BA" wp14:editId="5FA19D7A">
            <wp:extent cx="3267075" cy="3943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7075" cy="3943350"/>
                    </a:xfrm>
                    <a:prstGeom prst="rect">
                      <a:avLst/>
                    </a:prstGeom>
                    <a:noFill/>
                    <a:ln>
                      <a:noFill/>
                    </a:ln>
                  </pic:spPr>
                </pic:pic>
              </a:graphicData>
            </a:graphic>
          </wp:inline>
        </w:drawing>
      </w:r>
    </w:p>
    <w:p w14:paraId="61720E19" w14:textId="1208EA1F" w:rsidR="002F7B93" w:rsidRPr="002F7B93" w:rsidRDefault="002F7B93" w:rsidP="002F7B93">
      <w:pPr>
        <w:pStyle w:val="List"/>
        <w:numPr>
          <w:ilvl w:val="1"/>
          <w:numId w:val="3"/>
        </w:numPr>
        <w:spacing w:line="360" w:lineRule="auto"/>
        <w:rPr>
          <w:rFonts w:ascii="Arial" w:hAnsi="Arial" w:cs="Arial"/>
          <w:b/>
          <w:sz w:val="22"/>
          <w:szCs w:val="22"/>
        </w:rPr>
      </w:pPr>
      <w:r w:rsidRPr="004B5A2E">
        <w:rPr>
          <w:rFonts w:ascii="Arial" w:hAnsi="Arial" w:cs="Arial"/>
          <w:lang w:val="en"/>
        </w:rPr>
        <w:t>Output tab.</w:t>
      </w:r>
    </w:p>
    <w:p w14:paraId="7B0A672C" w14:textId="78B61566" w:rsidR="002F7B93" w:rsidRPr="002F7B93" w:rsidRDefault="002F7B93" w:rsidP="002F7B93">
      <w:pPr>
        <w:pStyle w:val="List"/>
        <w:numPr>
          <w:ilvl w:val="2"/>
          <w:numId w:val="3"/>
        </w:numPr>
        <w:spacing w:line="360" w:lineRule="auto"/>
        <w:rPr>
          <w:rFonts w:ascii="Arial" w:hAnsi="Arial" w:cs="Arial"/>
          <w:b/>
          <w:sz w:val="22"/>
          <w:szCs w:val="22"/>
        </w:rPr>
      </w:pPr>
      <w:r w:rsidRPr="004B5A2E">
        <w:rPr>
          <w:rFonts w:ascii="Arial" w:hAnsi="Arial" w:cs="Arial"/>
          <w:lang w:val="en"/>
        </w:rPr>
        <w:t>Uncheck Scales ON box.</w:t>
      </w:r>
    </w:p>
    <w:p w14:paraId="7C5FE42F" w14:textId="371E0224" w:rsidR="002F7B93" w:rsidRPr="002F7B93" w:rsidRDefault="002F7B93" w:rsidP="002F7B93">
      <w:pPr>
        <w:pStyle w:val="List"/>
        <w:numPr>
          <w:ilvl w:val="2"/>
          <w:numId w:val="3"/>
        </w:numPr>
        <w:spacing w:line="360" w:lineRule="auto"/>
        <w:rPr>
          <w:rFonts w:ascii="Arial" w:hAnsi="Arial" w:cs="Arial"/>
          <w:b/>
          <w:sz w:val="22"/>
          <w:szCs w:val="22"/>
        </w:rPr>
      </w:pPr>
      <w:r w:rsidRPr="004B5A2E">
        <w:rPr>
          <w:rFonts w:ascii="Arial" w:hAnsi="Arial" w:cs="Arial"/>
          <w:lang w:val="en"/>
        </w:rPr>
        <w:t>Destination: Browse and open the recon folder in the trans folder.</w:t>
      </w:r>
    </w:p>
    <w:p w14:paraId="1544DF5F" w14:textId="471A67CB" w:rsidR="002F7B93" w:rsidRPr="0081558E" w:rsidRDefault="002F7B93" w:rsidP="002F7B93">
      <w:pPr>
        <w:pStyle w:val="List"/>
        <w:numPr>
          <w:ilvl w:val="2"/>
          <w:numId w:val="3"/>
        </w:numPr>
        <w:spacing w:line="360" w:lineRule="auto"/>
        <w:rPr>
          <w:rFonts w:ascii="Arial" w:hAnsi="Arial" w:cs="Arial"/>
          <w:b/>
          <w:sz w:val="22"/>
          <w:szCs w:val="22"/>
        </w:rPr>
      </w:pPr>
      <w:r w:rsidRPr="004B5A2E">
        <w:rPr>
          <w:rFonts w:ascii="Arial" w:hAnsi="Arial" w:cs="Arial"/>
          <w:lang w:val="en"/>
        </w:rPr>
        <w:t>File format: TIF(16).</w:t>
      </w:r>
    </w:p>
    <w:p w14:paraId="5B0CBF7F" w14:textId="5F0BD385" w:rsidR="0081558E" w:rsidRPr="002F7B93" w:rsidRDefault="0081558E" w:rsidP="002F7B93">
      <w:pPr>
        <w:pStyle w:val="List"/>
        <w:numPr>
          <w:ilvl w:val="2"/>
          <w:numId w:val="3"/>
        </w:numPr>
        <w:spacing w:line="360" w:lineRule="auto"/>
        <w:rPr>
          <w:rFonts w:ascii="Arial" w:hAnsi="Arial" w:cs="Arial"/>
          <w:b/>
          <w:sz w:val="22"/>
          <w:szCs w:val="22"/>
        </w:rPr>
      </w:pPr>
      <w:r>
        <w:rPr>
          <w:rFonts w:ascii="Arial" w:hAnsi="Arial" w:cs="Arial"/>
          <w:lang w:val="en"/>
        </w:rPr>
        <w:t xml:space="preserve">Example: </w:t>
      </w:r>
      <w:r>
        <w:rPr>
          <w:rFonts w:ascii="Arial" w:hAnsi="Arial" w:cs="Arial"/>
          <w:noProof/>
        </w:rPr>
        <w:drawing>
          <wp:inline distT="0" distB="0" distL="0" distR="0" wp14:anchorId="5BD3CCD8" wp14:editId="313E0B22">
            <wp:extent cx="2562225" cy="30491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3629" cy="3193676"/>
                    </a:xfrm>
                    <a:prstGeom prst="rect">
                      <a:avLst/>
                    </a:prstGeom>
                    <a:noFill/>
                    <a:ln>
                      <a:noFill/>
                    </a:ln>
                  </pic:spPr>
                </pic:pic>
              </a:graphicData>
            </a:graphic>
          </wp:inline>
        </w:drawing>
      </w:r>
    </w:p>
    <w:p w14:paraId="1F85DB9E" w14:textId="692970CD" w:rsidR="002F7B93" w:rsidRPr="00FA6DCF" w:rsidRDefault="002F7B93" w:rsidP="002F7B93">
      <w:pPr>
        <w:pStyle w:val="List"/>
        <w:numPr>
          <w:ilvl w:val="1"/>
          <w:numId w:val="3"/>
        </w:numPr>
        <w:spacing w:line="360" w:lineRule="auto"/>
        <w:rPr>
          <w:rFonts w:ascii="Arial" w:hAnsi="Arial" w:cs="Arial"/>
          <w:b/>
          <w:sz w:val="22"/>
          <w:szCs w:val="22"/>
        </w:rPr>
      </w:pPr>
      <w:r w:rsidRPr="004B5A2E">
        <w:rPr>
          <w:rFonts w:ascii="Arial" w:hAnsi="Arial" w:cs="Arial"/>
          <w:lang w:val="en"/>
        </w:rPr>
        <w:lastRenderedPageBreak/>
        <w:t xml:space="preserve">Back to Start tab </w:t>
      </w:r>
      <w:r w:rsidRPr="002F7B93">
        <w:rPr>
          <w:rFonts w:ascii="Arial" w:hAnsi="Arial" w:cs="Arial"/>
          <w:lang w:val="en"/>
        </w:rPr>
        <w:sym w:font="Wingdings" w:char="F0E0"/>
      </w:r>
      <w:r w:rsidRPr="004B5A2E">
        <w:rPr>
          <w:rFonts w:ascii="Arial" w:hAnsi="Arial" w:cs="Arial"/>
          <w:lang w:val="en"/>
        </w:rPr>
        <w:t xml:space="preserve"> Fine tuning </w:t>
      </w:r>
      <w:r w:rsidRPr="002F7B93">
        <w:rPr>
          <w:rFonts w:ascii="Arial" w:hAnsi="Arial" w:cs="Arial"/>
          <w:lang w:val="en"/>
        </w:rPr>
        <w:sym w:font="Wingdings" w:char="F0E0"/>
      </w:r>
      <w:r w:rsidRPr="004B5A2E">
        <w:rPr>
          <w:rFonts w:ascii="Arial" w:hAnsi="Arial" w:cs="Arial"/>
          <w:lang w:val="en"/>
        </w:rPr>
        <w:t xml:space="preserve"> Number of trials = 10 trials </w:t>
      </w:r>
      <w:r w:rsidRPr="002F7B93">
        <w:rPr>
          <w:rFonts w:ascii="Arial" w:hAnsi="Arial" w:cs="Arial"/>
          <w:lang w:val="en"/>
        </w:rPr>
        <w:sym w:font="Wingdings" w:char="F0E0"/>
      </w:r>
      <w:r>
        <w:rPr>
          <w:rFonts w:ascii="Arial" w:hAnsi="Arial" w:cs="Arial"/>
          <w:lang w:val="en"/>
        </w:rPr>
        <w:t xml:space="preserve"> </w:t>
      </w:r>
      <w:r w:rsidRPr="004B5A2E">
        <w:rPr>
          <w:rFonts w:ascii="Arial" w:hAnsi="Arial" w:cs="Arial"/>
          <w:lang w:val="en"/>
        </w:rPr>
        <w:t xml:space="preserve">Start </w:t>
      </w:r>
      <w:r w:rsidRPr="002F7B93">
        <w:rPr>
          <w:rFonts w:ascii="Arial" w:hAnsi="Arial" w:cs="Arial"/>
          <w:lang w:val="en"/>
        </w:rPr>
        <w:sym w:font="Wingdings" w:char="F0E0"/>
      </w:r>
      <w:r w:rsidRPr="004B5A2E">
        <w:rPr>
          <w:rFonts w:ascii="Arial" w:hAnsi="Arial" w:cs="Arial"/>
          <w:lang w:val="en"/>
        </w:rPr>
        <w:t xml:space="preserve"> Ok.</w:t>
      </w:r>
    </w:p>
    <w:p w14:paraId="75D94528" w14:textId="64DE7010" w:rsidR="00FA6DCF" w:rsidRPr="00C10CAD" w:rsidRDefault="00FA6DCF" w:rsidP="00FA6DCF">
      <w:pPr>
        <w:pStyle w:val="List"/>
        <w:numPr>
          <w:ilvl w:val="2"/>
          <w:numId w:val="3"/>
        </w:numPr>
        <w:spacing w:line="360" w:lineRule="auto"/>
        <w:rPr>
          <w:rFonts w:ascii="Arial" w:hAnsi="Arial" w:cs="Arial"/>
          <w:b/>
          <w:sz w:val="22"/>
          <w:szCs w:val="22"/>
        </w:rPr>
      </w:pPr>
      <w:r>
        <w:rPr>
          <w:rFonts w:ascii="Arial" w:hAnsi="Arial" w:cs="Arial"/>
          <w:lang w:val="en"/>
        </w:rPr>
        <w:t xml:space="preserve">Example: </w:t>
      </w:r>
      <w:r>
        <w:rPr>
          <w:rFonts w:ascii="Arial" w:hAnsi="Arial" w:cs="Arial"/>
          <w:noProof/>
        </w:rPr>
        <w:drawing>
          <wp:inline distT="0" distB="0" distL="0" distR="0" wp14:anchorId="143C92C9" wp14:editId="2942059F">
            <wp:extent cx="2905125" cy="3028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5125" cy="3028950"/>
                    </a:xfrm>
                    <a:prstGeom prst="rect">
                      <a:avLst/>
                    </a:prstGeom>
                    <a:noFill/>
                    <a:ln>
                      <a:noFill/>
                    </a:ln>
                  </pic:spPr>
                </pic:pic>
              </a:graphicData>
            </a:graphic>
          </wp:inline>
        </w:drawing>
      </w:r>
    </w:p>
    <w:p w14:paraId="7CBFFC2D" w14:textId="356E7828" w:rsidR="00C10CAD" w:rsidRPr="00403446" w:rsidRDefault="00C10CAD" w:rsidP="002F7B93">
      <w:pPr>
        <w:pStyle w:val="List"/>
        <w:numPr>
          <w:ilvl w:val="1"/>
          <w:numId w:val="3"/>
        </w:numPr>
        <w:spacing w:line="360" w:lineRule="auto"/>
        <w:rPr>
          <w:rFonts w:ascii="Arial" w:hAnsi="Arial" w:cs="Arial"/>
          <w:b/>
          <w:sz w:val="22"/>
          <w:szCs w:val="22"/>
        </w:rPr>
      </w:pPr>
      <w:r w:rsidRPr="004B5A2E">
        <w:rPr>
          <w:rFonts w:ascii="Arial" w:hAnsi="Arial" w:cs="Arial"/>
          <w:lang w:val="en"/>
        </w:rPr>
        <w:t>After the trials are completed, in the Output tab, select the right vertical line and set all the way to the right of the histogram. Select the left vertical line and place it to the left of the base of the peak.</w:t>
      </w:r>
    </w:p>
    <w:p w14:paraId="6A045DA3" w14:textId="22B0E584" w:rsidR="00403446" w:rsidRPr="00C10CAD" w:rsidRDefault="00403446" w:rsidP="00403446">
      <w:pPr>
        <w:pStyle w:val="List"/>
        <w:numPr>
          <w:ilvl w:val="2"/>
          <w:numId w:val="3"/>
        </w:numPr>
        <w:spacing w:line="360" w:lineRule="auto"/>
        <w:rPr>
          <w:rFonts w:ascii="Arial" w:hAnsi="Arial" w:cs="Arial"/>
          <w:b/>
          <w:sz w:val="22"/>
          <w:szCs w:val="22"/>
        </w:rPr>
      </w:pPr>
      <w:r>
        <w:rPr>
          <w:rFonts w:ascii="Arial" w:hAnsi="Arial" w:cs="Arial"/>
          <w:lang w:val="en"/>
        </w:rPr>
        <w:t xml:space="preserve">Example: </w:t>
      </w:r>
      <w:r>
        <w:rPr>
          <w:rFonts w:ascii="Arial" w:hAnsi="Arial" w:cs="Arial"/>
          <w:noProof/>
        </w:rPr>
        <w:drawing>
          <wp:inline distT="0" distB="0" distL="0" distR="0" wp14:anchorId="1C4AEB0C" wp14:editId="251B0161">
            <wp:extent cx="5143500" cy="330535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0859" cy="3322940"/>
                    </a:xfrm>
                    <a:prstGeom prst="rect">
                      <a:avLst/>
                    </a:prstGeom>
                    <a:noFill/>
                    <a:ln>
                      <a:noFill/>
                    </a:ln>
                  </pic:spPr>
                </pic:pic>
              </a:graphicData>
            </a:graphic>
          </wp:inline>
        </w:drawing>
      </w:r>
    </w:p>
    <w:p w14:paraId="0BE36DFE" w14:textId="55327251" w:rsidR="00C10CAD" w:rsidRPr="00C10CAD" w:rsidRDefault="00C10CAD" w:rsidP="002F7B93">
      <w:pPr>
        <w:pStyle w:val="List"/>
        <w:numPr>
          <w:ilvl w:val="1"/>
          <w:numId w:val="3"/>
        </w:numPr>
        <w:spacing w:line="360" w:lineRule="auto"/>
        <w:rPr>
          <w:rFonts w:ascii="Arial" w:hAnsi="Arial" w:cs="Arial"/>
          <w:b/>
          <w:sz w:val="22"/>
          <w:szCs w:val="22"/>
        </w:rPr>
      </w:pPr>
      <w:commentRangeStart w:id="40"/>
      <w:r w:rsidRPr="004B5A2E">
        <w:rPr>
          <w:rFonts w:ascii="Arial" w:hAnsi="Arial" w:cs="Arial"/>
          <w:lang w:val="en"/>
        </w:rPr>
        <w:lastRenderedPageBreak/>
        <w:t>Click on either the foward or backward arrow to determine the best-</w:t>
      </w:r>
      <w:r w:rsidRPr="00C10CAD">
        <w:t xml:space="preserve"> </w:t>
      </w:r>
      <w:r w:rsidRPr="00C10CAD">
        <w:rPr>
          <w:rFonts w:ascii="Arial" w:hAnsi="Arial" w:cs="Arial"/>
          <w:lang w:val="en"/>
        </w:rPr>
        <w:t>aligned</w:t>
      </w:r>
      <w:r w:rsidRPr="004B5A2E">
        <w:rPr>
          <w:rFonts w:ascii="Arial" w:hAnsi="Arial" w:cs="Arial"/>
          <w:lang w:val="en"/>
        </w:rPr>
        <w:t xml:space="preserve"> image</w:t>
      </w:r>
      <w:commentRangeEnd w:id="40"/>
      <w:r w:rsidR="00B44707">
        <w:rPr>
          <w:rStyle w:val="CommentReference"/>
        </w:rPr>
        <w:commentReference w:id="40"/>
      </w:r>
      <w:r w:rsidRPr="004B5A2E">
        <w:rPr>
          <w:rFonts w:ascii="Arial" w:hAnsi="Arial" w:cs="Arial"/>
          <w:lang w:val="en"/>
        </w:rPr>
        <w:t>.</w:t>
      </w:r>
    </w:p>
    <w:p w14:paraId="0B587A26" w14:textId="45DB623F" w:rsidR="00C10CAD" w:rsidRPr="00C10CAD" w:rsidRDefault="00C10CAD" w:rsidP="002F7B93">
      <w:pPr>
        <w:pStyle w:val="List"/>
        <w:numPr>
          <w:ilvl w:val="1"/>
          <w:numId w:val="3"/>
        </w:numPr>
        <w:spacing w:line="360" w:lineRule="auto"/>
        <w:rPr>
          <w:rFonts w:ascii="Arial" w:hAnsi="Arial" w:cs="Arial"/>
          <w:b/>
          <w:sz w:val="22"/>
          <w:szCs w:val="22"/>
        </w:rPr>
      </w:pPr>
      <w:r w:rsidRPr="004B5A2E">
        <w:rPr>
          <w:rFonts w:ascii="Arial" w:hAnsi="Arial" w:cs="Arial"/>
          <w:lang w:val="en"/>
        </w:rPr>
        <w:t xml:space="preserve">Start tab </w:t>
      </w:r>
      <w:r w:rsidRPr="002F7B93">
        <w:rPr>
          <w:rFonts w:ascii="Arial" w:hAnsi="Arial" w:cs="Arial"/>
          <w:lang w:val="en"/>
        </w:rPr>
        <w:sym w:font="Wingdings" w:char="F0E0"/>
      </w:r>
      <w:r w:rsidRPr="004B5A2E">
        <w:rPr>
          <w:rFonts w:ascii="Arial" w:hAnsi="Arial" w:cs="Arial"/>
          <w:lang w:val="en"/>
        </w:rPr>
        <w:t xml:space="preserve"> Add to batch.</w:t>
      </w:r>
    </w:p>
    <w:p w14:paraId="0C54E122" w14:textId="08E35451" w:rsidR="00C10CAD" w:rsidRPr="006D3977" w:rsidRDefault="00C10CAD" w:rsidP="002F7B93">
      <w:pPr>
        <w:pStyle w:val="List"/>
        <w:numPr>
          <w:ilvl w:val="1"/>
          <w:numId w:val="3"/>
        </w:numPr>
        <w:spacing w:line="360" w:lineRule="auto"/>
        <w:rPr>
          <w:rFonts w:ascii="Arial" w:hAnsi="Arial" w:cs="Arial"/>
          <w:b/>
          <w:sz w:val="22"/>
          <w:szCs w:val="22"/>
        </w:rPr>
      </w:pPr>
      <w:r w:rsidRPr="004B5A2E">
        <w:rPr>
          <w:rFonts w:ascii="Arial" w:hAnsi="Arial" w:cs="Arial"/>
          <w:lang w:val="en"/>
        </w:rPr>
        <w:t>Open the fluorescent (fluor) folder of the same specimen</w:t>
      </w:r>
      <w:r w:rsidR="006D3977">
        <w:rPr>
          <w:rFonts w:ascii="Arial" w:hAnsi="Arial" w:cs="Arial"/>
          <w:lang w:val="en"/>
        </w:rPr>
        <w:t>.</w:t>
      </w:r>
      <w:r w:rsidRPr="004B5A2E">
        <w:rPr>
          <w:rFonts w:ascii="Arial" w:hAnsi="Arial" w:cs="Arial"/>
          <w:lang w:val="en"/>
        </w:rPr>
        <w:t xml:space="preserve"> </w:t>
      </w:r>
      <w:r w:rsidR="006D3977">
        <w:rPr>
          <w:rFonts w:ascii="Arial" w:hAnsi="Arial" w:cs="Arial"/>
          <w:lang w:val="en"/>
        </w:rPr>
        <w:t>S</w:t>
      </w:r>
      <w:r w:rsidRPr="004B5A2E">
        <w:rPr>
          <w:rFonts w:ascii="Arial" w:hAnsi="Arial" w:cs="Arial"/>
          <w:lang w:val="en"/>
        </w:rPr>
        <w:t xml:space="preserve">elect the first image, and repeat steps </w:t>
      </w:r>
      <w:r w:rsidR="00403446">
        <w:rPr>
          <w:rFonts w:ascii="Arial" w:hAnsi="Arial" w:cs="Arial"/>
          <w:lang w:val="en"/>
        </w:rPr>
        <w:t>8.5 – 8.9</w:t>
      </w:r>
      <w:r w:rsidRPr="004B5A2E">
        <w:rPr>
          <w:rFonts w:ascii="Arial" w:hAnsi="Arial" w:cs="Arial"/>
          <w:lang w:val="en"/>
        </w:rPr>
        <w:t xml:space="preserve">. For steps </w:t>
      </w:r>
      <w:r w:rsidR="00403446">
        <w:rPr>
          <w:rFonts w:ascii="Arial" w:hAnsi="Arial" w:cs="Arial"/>
          <w:lang w:val="en"/>
        </w:rPr>
        <w:t>8.5.1 – 8.5.4</w:t>
      </w:r>
      <w:r w:rsidRPr="004B5A2E">
        <w:rPr>
          <w:rFonts w:ascii="Arial" w:hAnsi="Arial" w:cs="Arial"/>
          <w:lang w:val="en"/>
        </w:rPr>
        <w:t>, enter the values</w:t>
      </w:r>
      <w:ins w:id="41" w:author="Rusty Nicovich" w:date="2019-09-24T11:28:00Z">
        <w:r w:rsidR="00B44707">
          <w:rPr>
            <w:rFonts w:ascii="Arial" w:hAnsi="Arial" w:cs="Arial"/>
            <w:lang w:val="en"/>
          </w:rPr>
          <w:t xml:space="preserve"> for Top, Bottom, and </w:t>
        </w:r>
      </w:ins>
      <w:ins w:id="42" w:author="Rusty Nicovich" w:date="2019-09-24T11:29:00Z">
        <w:r w:rsidR="00B44707">
          <w:rPr>
            <w:rFonts w:ascii="Arial" w:hAnsi="Arial" w:cs="Arial"/>
            <w:lang w:val="en"/>
          </w:rPr>
          <w:t>Misalignment compensation</w:t>
        </w:r>
      </w:ins>
      <w:bookmarkStart w:id="43" w:name="_GoBack"/>
      <w:bookmarkEnd w:id="43"/>
      <w:r w:rsidRPr="004B5A2E">
        <w:rPr>
          <w:rFonts w:ascii="Arial" w:hAnsi="Arial" w:cs="Arial"/>
          <w:lang w:val="en"/>
        </w:rPr>
        <w:t xml:space="preserve"> you got from the </w:t>
      </w:r>
      <w:del w:id="44" w:author="Rusty Nicovich" w:date="2019-09-24T11:28:00Z">
        <w:r w:rsidRPr="004B5A2E" w:rsidDel="00B44707">
          <w:rPr>
            <w:rFonts w:ascii="Arial" w:hAnsi="Arial" w:cs="Arial"/>
            <w:lang w:val="en"/>
          </w:rPr>
          <w:delText xml:space="preserve">translucent </w:delText>
        </w:r>
      </w:del>
      <w:ins w:id="45" w:author="Rusty Nicovich" w:date="2019-09-24T11:28:00Z">
        <w:r w:rsidR="00B44707">
          <w:rPr>
            <w:rFonts w:ascii="Arial" w:hAnsi="Arial" w:cs="Arial"/>
            <w:lang w:val="en"/>
          </w:rPr>
          <w:t>transmitted</w:t>
        </w:r>
        <w:r w:rsidR="00B44707" w:rsidRPr="004B5A2E">
          <w:rPr>
            <w:rFonts w:ascii="Arial" w:hAnsi="Arial" w:cs="Arial"/>
            <w:lang w:val="en"/>
          </w:rPr>
          <w:t xml:space="preserve"> </w:t>
        </w:r>
      </w:ins>
      <w:r w:rsidRPr="004B5A2E">
        <w:rPr>
          <w:rFonts w:ascii="Arial" w:hAnsi="Arial" w:cs="Arial"/>
          <w:lang w:val="en"/>
        </w:rPr>
        <w:t>channel. Make sure the destination is the recon folder inside the fluor folder.</w:t>
      </w:r>
    </w:p>
    <w:p w14:paraId="0493D53C" w14:textId="20C398C2" w:rsidR="006D3977" w:rsidRPr="006D3977" w:rsidRDefault="006D3977" w:rsidP="002F7B93">
      <w:pPr>
        <w:pStyle w:val="List"/>
        <w:numPr>
          <w:ilvl w:val="1"/>
          <w:numId w:val="3"/>
        </w:numPr>
        <w:spacing w:line="360" w:lineRule="auto"/>
        <w:rPr>
          <w:rFonts w:ascii="Arial" w:hAnsi="Arial" w:cs="Arial"/>
          <w:b/>
          <w:sz w:val="22"/>
          <w:szCs w:val="22"/>
        </w:rPr>
      </w:pPr>
      <w:r w:rsidRPr="004B5A2E">
        <w:rPr>
          <w:rFonts w:ascii="Arial" w:hAnsi="Arial" w:cs="Arial"/>
          <w:lang w:val="en"/>
        </w:rPr>
        <w:t>After completing all above steps for all specimens needed to be processed, go through the pending list to make sure all are 16-bit TIF.</w:t>
      </w:r>
    </w:p>
    <w:p w14:paraId="0AC809DF" w14:textId="1B2D9293" w:rsidR="006D3977" w:rsidRPr="006D3977" w:rsidRDefault="006D3977" w:rsidP="002F7B93">
      <w:pPr>
        <w:pStyle w:val="List"/>
        <w:numPr>
          <w:ilvl w:val="1"/>
          <w:numId w:val="3"/>
        </w:numPr>
        <w:spacing w:line="360" w:lineRule="auto"/>
        <w:rPr>
          <w:rFonts w:ascii="Arial" w:hAnsi="Arial" w:cs="Arial"/>
          <w:b/>
          <w:sz w:val="22"/>
          <w:szCs w:val="22"/>
        </w:rPr>
      </w:pPr>
      <w:r w:rsidRPr="004B5A2E">
        <w:rPr>
          <w:rFonts w:ascii="Arial" w:hAnsi="Arial" w:cs="Arial"/>
          <w:lang w:val="en"/>
        </w:rPr>
        <w:t>Start batch and let the processing runs overnight.</w:t>
      </w:r>
    </w:p>
    <w:p w14:paraId="56FFCDE8" w14:textId="0B1B57E9" w:rsidR="002F7B93" w:rsidRPr="006D3977" w:rsidRDefault="006D3977" w:rsidP="006D3977">
      <w:pPr>
        <w:pStyle w:val="List"/>
        <w:numPr>
          <w:ilvl w:val="1"/>
          <w:numId w:val="3"/>
        </w:numPr>
        <w:spacing w:line="360" w:lineRule="auto"/>
        <w:rPr>
          <w:rFonts w:ascii="Arial" w:hAnsi="Arial" w:cs="Arial"/>
          <w:b/>
          <w:sz w:val="22"/>
          <w:szCs w:val="22"/>
        </w:rPr>
      </w:pPr>
      <w:r w:rsidRPr="004B5A2E">
        <w:rPr>
          <w:rFonts w:ascii="Arial" w:hAnsi="Arial" w:cs="Arial"/>
          <w:lang w:val="en"/>
        </w:rPr>
        <w:t>Upon completion the next day, transfer data to the project's directory over the network.</w:t>
      </w:r>
    </w:p>
    <w:p w14:paraId="3871AE54" w14:textId="77777777" w:rsidR="00FF6163" w:rsidRPr="00F22B2F" w:rsidRDefault="00FF6163" w:rsidP="00FF6163">
      <w:pPr>
        <w:pStyle w:val="List"/>
        <w:spacing w:line="360" w:lineRule="auto"/>
        <w:ind w:left="1224" w:firstLine="0"/>
        <w:rPr>
          <w:rFonts w:ascii="Arial" w:hAnsi="Arial" w:cs="Arial"/>
          <w:b/>
          <w:sz w:val="22"/>
          <w:szCs w:val="22"/>
        </w:rPr>
      </w:pPr>
    </w:p>
    <w:p w14:paraId="3871AE55" w14:textId="77777777" w:rsidR="0009591F" w:rsidRDefault="0009591F" w:rsidP="00FF6163">
      <w:pPr>
        <w:pStyle w:val="List"/>
        <w:numPr>
          <w:ilvl w:val="0"/>
          <w:numId w:val="3"/>
        </w:numPr>
        <w:spacing w:line="360" w:lineRule="auto"/>
        <w:rPr>
          <w:rFonts w:ascii="Arial" w:hAnsi="Arial" w:cs="Arial"/>
          <w:b/>
          <w:sz w:val="22"/>
          <w:szCs w:val="22"/>
        </w:rPr>
      </w:pPr>
      <w:r>
        <w:rPr>
          <w:rFonts w:ascii="Arial" w:hAnsi="Arial" w:cs="Arial"/>
          <w:b/>
          <w:sz w:val="22"/>
          <w:szCs w:val="22"/>
        </w:rPr>
        <w:t>Takedown</w:t>
      </w:r>
      <w:r w:rsidR="006747FE">
        <w:rPr>
          <w:rFonts w:ascii="Arial" w:hAnsi="Arial" w:cs="Arial"/>
          <w:b/>
          <w:sz w:val="22"/>
          <w:szCs w:val="22"/>
        </w:rPr>
        <w:t>:</w:t>
      </w:r>
    </w:p>
    <w:p w14:paraId="3871AE56" w14:textId="60A61BA2" w:rsidR="0009591F" w:rsidRPr="00AA7D83" w:rsidRDefault="0009591F" w:rsidP="00FF6163">
      <w:pPr>
        <w:pStyle w:val="List"/>
        <w:numPr>
          <w:ilvl w:val="1"/>
          <w:numId w:val="3"/>
        </w:numPr>
        <w:spacing w:line="360" w:lineRule="auto"/>
        <w:rPr>
          <w:rFonts w:ascii="Arial" w:hAnsi="Arial" w:cs="Arial"/>
        </w:rPr>
      </w:pPr>
      <w:r w:rsidRPr="00AA7D83">
        <w:rPr>
          <w:rFonts w:ascii="Arial" w:hAnsi="Arial" w:cs="Arial"/>
        </w:rPr>
        <w:t xml:space="preserve">Clean </w:t>
      </w:r>
      <w:r w:rsidR="00C6293F" w:rsidRPr="00AA7D83">
        <w:rPr>
          <w:rFonts w:ascii="Arial" w:hAnsi="Arial" w:cs="Arial"/>
        </w:rPr>
        <w:t xml:space="preserve">work </w:t>
      </w:r>
      <w:r w:rsidRPr="00AA7D83">
        <w:rPr>
          <w:rFonts w:ascii="Arial" w:hAnsi="Arial" w:cs="Arial"/>
        </w:rPr>
        <w:t>area</w:t>
      </w:r>
      <w:r w:rsidR="006D3977" w:rsidRPr="00AA7D83">
        <w:rPr>
          <w:rFonts w:ascii="Arial" w:hAnsi="Arial" w:cs="Arial"/>
        </w:rPr>
        <w:t xml:space="preserve">. All items exposed to dibenzyl ether must be cleaned </w:t>
      </w:r>
      <w:bookmarkStart w:id="46" w:name="_Hlk12894301"/>
      <w:r w:rsidR="006D3977" w:rsidRPr="00AA7D83">
        <w:rPr>
          <w:rFonts w:ascii="Arial" w:hAnsi="Arial" w:cs="Arial"/>
        </w:rPr>
        <w:t>thoroughly</w:t>
      </w:r>
      <w:bookmarkEnd w:id="46"/>
      <w:r w:rsidR="006D3977" w:rsidRPr="00AA7D83">
        <w:rPr>
          <w:rFonts w:ascii="Arial" w:hAnsi="Arial" w:cs="Arial"/>
        </w:rPr>
        <w:t xml:space="preserve"> by 100% ethanol.</w:t>
      </w:r>
    </w:p>
    <w:p w14:paraId="3871AE57" w14:textId="5E4BB0E1" w:rsidR="008654A4" w:rsidRPr="00AA7D83" w:rsidRDefault="006D3977" w:rsidP="00FF6163">
      <w:pPr>
        <w:pStyle w:val="List"/>
        <w:numPr>
          <w:ilvl w:val="1"/>
          <w:numId w:val="3"/>
        </w:numPr>
        <w:spacing w:line="360" w:lineRule="auto"/>
        <w:rPr>
          <w:rFonts w:ascii="Arial" w:hAnsi="Arial" w:cs="Arial"/>
        </w:rPr>
      </w:pPr>
      <w:r w:rsidRPr="00AA7D83">
        <w:rPr>
          <w:rFonts w:ascii="Arial" w:hAnsi="Arial" w:cs="Arial"/>
        </w:rPr>
        <w:t>Store solid waste in its storage bag.</w:t>
      </w:r>
    </w:p>
    <w:p w14:paraId="58F54CF7" w14:textId="13AFC752" w:rsidR="006D3977" w:rsidRPr="00AA7D83" w:rsidRDefault="006D3977" w:rsidP="00660B95">
      <w:pPr>
        <w:pStyle w:val="List"/>
        <w:numPr>
          <w:ilvl w:val="1"/>
          <w:numId w:val="3"/>
        </w:numPr>
        <w:spacing w:line="360" w:lineRule="auto"/>
        <w:rPr>
          <w:rFonts w:ascii="Arial" w:hAnsi="Arial" w:cs="Arial"/>
        </w:rPr>
      </w:pPr>
      <w:r w:rsidRPr="00AA7D83">
        <w:rPr>
          <w:rFonts w:ascii="Arial" w:hAnsi="Arial" w:cs="Arial"/>
        </w:rPr>
        <w:t>Return the dibenzyl ether tub to the hood. Place a cover on it.</w:t>
      </w:r>
    </w:p>
    <w:p w14:paraId="3871AE58" w14:textId="77777777" w:rsidR="00FF6163" w:rsidRPr="00AA7D83" w:rsidRDefault="00FF6163" w:rsidP="00FF6163">
      <w:pPr>
        <w:pStyle w:val="List"/>
        <w:spacing w:line="360" w:lineRule="auto"/>
        <w:ind w:left="792" w:firstLine="0"/>
        <w:rPr>
          <w:rFonts w:ascii="Arial" w:hAnsi="Arial" w:cs="Arial"/>
        </w:rPr>
      </w:pPr>
    </w:p>
    <w:p w14:paraId="4FA03CB0" w14:textId="5BE8FB10" w:rsidR="006856A8" w:rsidRPr="00C92029" w:rsidRDefault="006D3977" w:rsidP="00C92029">
      <w:pPr>
        <w:pStyle w:val="List"/>
        <w:numPr>
          <w:ilvl w:val="0"/>
          <w:numId w:val="3"/>
        </w:numPr>
        <w:spacing w:line="360" w:lineRule="auto"/>
        <w:rPr>
          <w:rFonts w:ascii="Arial" w:hAnsi="Arial" w:cs="Arial"/>
        </w:rPr>
      </w:pPr>
      <w:r w:rsidRPr="00AA7D83">
        <w:rPr>
          <w:rFonts w:ascii="Arial" w:hAnsi="Arial" w:cs="Arial"/>
          <w:b/>
        </w:rPr>
        <w:t>Precautionary</w:t>
      </w:r>
      <w:r w:rsidR="00B30DF5" w:rsidRPr="00AA7D83">
        <w:rPr>
          <w:rFonts w:ascii="Arial" w:hAnsi="Arial" w:cs="Arial"/>
          <w:b/>
        </w:rPr>
        <w:t>:</w:t>
      </w:r>
      <w:r w:rsidRPr="00AA7D83">
        <w:rPr>
          <w:rFonts w:ascii="Arial" w:hAnsi="Arial" w:cs="Arial"/>
          <w:b/>
        </w:rPr>
        <w:t xml:space="preserve"> </w:t>
      </w:r>
      <w:r w:rsidRPr="00AA7D83">
        <w:rPr>
          <w:rFonts w:ascii="Arial" w:hAnsi="Arial" w:cs="Arial"/>
          <w:lang w:val="en"/>
        </w:rPr>
        <w:t>Dibenzyl ether is toxic. It's both storage and imaging medium. Wear PPE and exercise appropriate precautions.</w:t>
      </w:r>
    </w:p>
    <w:sectPr w:rsidR="006856A8" w:rsidRPr="00C92029" w:rsidSect="001C2C4C">
      <w:headerReference w:type="default" r:id="rId23"/>
      <w:footerReference w:type="default" r:id="rId24"/>
      <w:footerReference w:type="first" r:id="rId25"/>
      <w:pgSz w:w="12240" w:h="15840"/>
      <w:pgMar w:top="1440" w:right="1440" w:bottom="1440" w:left="1440" w:header="720" w:footer="55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Rusty Nicovich" w:date="2019-09-24T11:28:00Z" w:initials="RN">
    <w:p w14:paraId="698D0199" w14:textId="21DE412A" w:rsidR="00B44707" w:rsidRDefault="00B44707">
      <w:pPr>
        <w:pStyle w:val="CommentText"/>
      </w:pPr>
      <w:r>
        <w:rPr>
          <w:rStyle w:val="CommentReference"/>
        </w:rPr>
        <w:annotationRef/>
      </w:r>
      <w:r>
        <w:t>Kiet – please show an example of a ‘bad’ alignment and a ‘good’ alignment from the same dataset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8D019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54CCB" w14:textId="77777777" w:rsidR="0084520C" w:rsidRDefault="0084520C" w:rsidP="00235CF5">
      <w:r>
        <w:separator/>
      </w:r>
    </w:p>
  </w:endnote>
  <w:endnote w:type="continuationSeparator" w:id="0">
    <w:p w14:paraId="0FB2856F" w14:textId="77777777" w:rsidR="0084520C" w:rsidRDefault="0084520C" w:rsidP="00235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0509099"/>
      <w:docPartObj>
        <w:docPartGallery w:val="Page Numbers (Bottom of Page)"/>
        <w:docPartUnique/>
      </w:docPartObj>
    </w:sdtPr>
    <w:sdtEndPr>
      <w:rPr>
        <w:sz w:val="20"/>
        <w:szCs w:val="20"/>
      </w:rPr>
    </w:sdtEndPr>
    <w:sdtContent>
      <w:p w14:paraId="3871AE76" w14:textId="77777777" w:rsidR="00DF039B" w:rsidRPr="001F70D3" w:rsidRDefault="00DF039B">
        <w:pPr>
          <w:pStyle w:val="Footer"/>
          <w:jc w:val="center"/>
          <w:rPr>
            <w:sz w:val="20"/>
            <w:szCs w:val="20"/>
          </w:rPr>
        </w:pPr>
      </w:p>
      <w:p w14:paraId="215A731B" w14:textId="72559D57" w:rsidR="00CE544C" w:rsidRPr="00CE544C" w:rsidRDefault="00DF039B" w:rsidP="00CE544C">
        <w:pPr>
          <w:pStyle w:val="Footer"/>
          <w:jc w:val="center"/>
          <w:rPr>
            <w:rFonts w:ascii="Arial" w:hAnsi="Arial" w:cs="Arial"/>
            <w:sz w:val="20"/>
            <w:szCs w:val="20"/>
          </w:rPr>
        </w:pPr>
        <w:r w:rsidRPr="001F70D3">
          <w:rPr>
            <w:rFonts w:ascii="Arial" w:hAnsi="Arial" w:cs="Arial"/>
            <w:sz w:val="20"/>
            <w:szCs w:val="20"/>
          </w:rPr>
          <w:t xml:space="preserve">Page </w:t>
        </w:r>
        <w:r w:rsidRPr="001F70D3">
          <w:rPr>
            <w:rFonts w:ascii="Arial" w:hAnsi="Arial" w:cs="Arial"/>
            <w:sz w:val="20"/>
            <w:szCs w:val="20"/>
          </w:rPr>
          <w:fldChar w:fldCharType="begin"/>
        </w:r>
        <w:r w:rsidRPr="001F70D3">
          <w:rPr>
            <w:rFonts w:ascii="Arial" w:hAnsi="Arial" w:cs="Arial"/>
            <w:sz w:val="20"/>
            <w:szCs w:val="20"/>
          </w:rPr>
          <w:instrText xml:space="preserve"> PAGE </w:instrText>
        </w:r>
        <w:r w:rsidRPr="001F70D3">
          <w:rPr>
            <w:rFonts w:ascii="Arial" w:hAnsi="Arial" w:cs="Arial"/>
            <w:sz w:val="20"/>
            <w:szCs w:val="20"/>
          </w:rPr>
          <w:fldChar w:fldCharType="separate"/>
        </w:r>
        <w:r w:rsidR="00B44707">
          <w:rPr>
            <w:rFonts w:ascii="Arial" w:hAnsi="Arial" w:cs="Arial"/>
            <w:noProof/>
            <w:sz w:val="20"/>
            <w:szCs w:val="20"/>
          </w:rPr>
          <w:t>10</w:t>
        </w:r>
        <w:r w:rsidRPr="001F70D3">
          <w:rPr>
            <w:rFonts w:ascii="Arial" w:hAnsi="Arial" w:cs="Arial"/>
            <w:sz w:val="20"/>
            <w:szCs w:val="20"/>
          </w:rPr>
          <w:fldChar w:fldCharType="end"/>
        </w:r>
        <w:r w:rsidRPr="001F70D3">
          <w:rPr>
            <w:rFonts w:ascii="Arial" w:hAnsi="Arial" w:cs="Arial"/>
            <w:sz w:val="20"/>
            <w:szCs w:val="20"/>
          </w:rPr>
          <w:t xml:space="preserve"> of </w:t>
        </w:r>
        <w:r w:rsidRPr="001F70D3">
          <w:rPr>
            <w:rFonts w:ascii="Arial" w:hAnsi="Arial" w:cs="Arial"/>
            <w:sz w:val="20"/>
            <w:szCs w:val="20"/>
          </w:rPr>
          <w:fldChar w:fldCharType="begin"/>
        </w:r>
        <w:r w:rsidRPr="001F70D3">
          <w:rPr>
            <w:rFonts w:ascii="Arial" w:hAnsi="Arial" w:cs="Arial"/>
            <w:sz w:val="20"/>
            <w:szCs w:val="20"/>
          </w:rPr>
          <w:instrText xml:space="preserve"> NUMPAGES  </w:instrText>
        </w:r>
        <w:r w:rsidRPr="001F70D3">
          <w:rPr>
            <w:rFonts w:ascii="Arial" w:hAnsi="Arial" w:cs="Arial"/>
            <w:sz w:val="20"/>
            <w:szCs w:val="20"/>
          </w:rPr>
          <w:fldChar w:fldCharType="separate"/>
        </w:r>
        <w:r w:rsidR="00B44707">
          <w:rPr>
            <w:rFonts w:ascii="Arial" w:hAnsi="Arial" w:cs="Arial"/>
            <w:noProof/>
            <w:sz w:val="20"/>
            <w:szCs w:val="20"/>
          </w:rPr>
          <w:t>10</w:t>
        </w:r>
        <w:r w:rsidRPr="001F70D3">
          <w:rPr>
            <w:rFonts w:ascii="Arial" w:hAnsi="Arial" w:cs="Arial"/>
            <w:sz w:val="20"/>
            <w:szCs w:val="20"/>
          </w:rPr>
          <w:fldChar w:fldCharType="end"/>
        </w:r>
      </w:p>
    </w:sdtContent>
  </w:sdt>
  <w:p w14:paraId="75C5A8C6" w14:textId="6B6017A6" w:rsidR="00CE544C" w:rsidRDefault="00CE544C">
    <w:r>
      <w:rPr>
        <w:rFonts w:ascii="Arial" w:hAnsi="Arial" w:cs="Arial"/>
        <w:sz w:val="20"/>
        <w:szCs w:val="20"/>
      </w:rPr>
      <w:t>OPT SOP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975D6" w14:textId="11D2970A" w:rsidR="00CE544C" w:rsidRPr="00CE544C" w:rsidRDefault="00CE544C" w:rsidP="00CE544C">
    <w:pPr>
      <w:pStyle w:val="Footer"/>
      <w:jc w:val="center"/>
      <w:rPr>
        <w:rFonts w:ascii="Arial" w:hAnsi="Arial" w:cs="Arial"/>
        <w:sz w:val="20"/>
        <w:szCs w:val="20"/>
      </w:rPr>
    </w:pPr>
    <w:r w:rsidRPr="001F70D3">
      <w:rPr>
        <w:rFonts w:ascii="Arial" w:hAnsi="Arial" w:cs="Arial"/>
        <w:sz w:val="20"/>
        <w:szCs w:val="20"/>
      </w:rPr>
      <w:t xml:space="preserve">Page </w:t>
    </w:r>
    <w:r w:rsidRPr="001F70D3">
      <w:rPr>
        <w:rFonts w:ascii="Arial" w:hAnsi="Arial" w:cs="Arial"/>
        <w:sz w:val="20"/>
        <w:szCs w:val="20"/>
      </w:rPr>
      <w:fldChar w:fldCharType="begin"/>
    </w:r>
    <w:r w:rsidRPr="001F70D3">
      <w:rPr>
        <w:rFonts w:ascii="Arial" w:hAnsi="Arial" w:cs="Arial"/>
        <w:sz w:val="20"/>
        <w:szCs w:val="20"/>
      </w:rPr>
      <w:instrText xml:space="preserve"> PAGE </w:instrText>
    </w:r>
    <w:r w:rsidRPr="001F70D3">
      <w:rPr>
        <w:rFonts w:ascii="Arial" w:hAnsi="Arial" w:cs="Arial"/>
        <w:sz w:val="20"/>
        <w:szCs w:val="20"/>
      </w:rPr>
      <w:fldChar w:fldCharType="separate"/>
    </w:r>
    <w:r w:rsidR="00B44707">
      <w:rPr>
        <w:rFonts w:ascii="Arial" w:hAnsi="Arial" w:cs="Arial"/>
        <w:noProof/>
        <w:sz w:val="20"/>
        <w:szCs w:val="20"/>
      </w:rPr>
      <w:t>1</w:t>
    </w:r>
    <w:r w:rsidRPr="001F70D3">
      <w:rPr>
        <w:rFonts w:ascii="Arial" w:hAnsi="Arial" w:cs="Arial"/>
        <w:sz w:val="20"/>
        <w:szCs w:val="20"/>
      </w:rPr>
      <w:fldChar w:fldCharType="end"/>
    </w:r>
    <w:r w:rsidRPr="001F70D3">
      <w:rPr>
        <w:rFonts w:ascii="Arial" w:hAnsi="Arial" w:cs="Arial"/>
        <w:sz w:val="20"/>
        <w:szCs w:val="20"/>
      </w:rPr>
      <w:t xml:space="preserve"> of </w:t>
    </w:r>
    <w:r w:rsidRPr="001F70D3">
      <w:rPr>
        <w:rFonts w:ascii="Arial" w:hAnsi="Arial" w:cs="Arial"/>
        <w:sz w:val="20"/>
        <w:szCs w:val="20"/>
      </w:rPr>
      <w:fldChar w:fldCharType="begin"/>
    </w:r>
    <w:r w:rsidRPr="001F70D3">
      <w:rPr>
        <w:rFonts w:ascii="Arial" w:hAnsi="Arial" w:cs="Arial"/>
        <w:sz w:val="20"/>
        <w:szCs w:val="20"/>
      </w:rPr>
      <w:instrText xml:space="preserve"> NUMPAGES  </w:instrText>
    </w:r>
    <w:r w:rsidRPr="001F70D3">
      <w:rPr>
        <w:rFonts w:ascii="Arial" w:hAnsi="Arial" w:cs="Arial"/>
        <w:sz w:val="20"/>
        <w:szCs w:val="20"/>
      </w:rPr>
      <w:fldChar w:fldCharType="separate"/>
    </w:r>
    <w:r w:rsidR="00B44707">
      <w:rPr>
        <w:rFonts w:ascii="Arial" w:hAnsi="Arial" w:cs="Arial"/>
        <w:noProof/>
        <w:sz w:val="20"/>
        <w:szCs w:val="20"/>
      </w:rPr>
      <w:t>10</w:t>
    </w:r>
    <w:r w:rsidRPr="001F70D3">
      <w:rPr>
        <w:rFonts w:ascii="Arial" w:hAnsi="Arial" w:cs="Arial"/>
        <w:sz w:val="20"/>
        <w:szCs w:val="20"/>
      </w:rPr>
      <w:fldChar w:fldCharType="end"/>
    </w:r>
  </w:p>
  <w:p w14:paraId="3871AE7C" w14:textId="663A8737" w:rsidR="00DF039B" w:rsidRPr="00CE544C" w:rsidRDefault="00CE544C" w:rsidP="00CE544C">
    <w:r>
      <w:rPr>
        <w:rFonts w:ascii="Arial" w:hAnsi="Arial" w:cs="Arial"/>
        <w:sz w:val="20"/>
        <w:szCs w:val="20"/>
      </w:rPr>
      <w:t>OPT SOP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26AC5" w14:textId="77777777" w:rsidR="0084520C" w:rsidRDefault="0084520C" w:rsidP="00235CF5">
      <w:r>
        <w:separator/>
      </w:r>
    </w:p>
  </w:footnote>
  <w:footnote w:type="continuationSeparator" w:id="0">
    <w:p w14:paraId="00F4F3C6" w14:textId="77777777" w:rsidR="0084520C" w:rsidRDefault="0084520C" w:rsidP="00235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AE74" w14:textId="77777777" w:rsidR="00DF039B" w:rsidRDefault="00DF039B" w:rsidP="00B57F5B">
    <w:pPr>
      <w:pStyle w:val="Header"/>
      <w:jc w:val="center"/>
      <w:rPr>
        <w:rFonts w:ascii="Garamond" w:hAnsi="Garamond"/>
        <w:b/>
        <w:noProof/>
      </w:rPr>
    </w:pPr>
  </w:p>
  <w:p w14:paraId="3871AE75" w14:textId="77777777" w:rsidR="00DF039B" w:rsidRPr="00732385" w:rsidRDefault="00DF039B" w:rsidP="00B57F5B">
    <w:pPr>
      <w:tabs>
        <w:tab w:val="left" w:pos="540"/>
        <w:tab w:val="left" w:pos="720"/>
        <w:tab w:val="left" w:pos="900"/>
      </w:tabs>
      <w:jc w:val="center"/>
      <w:rPr>
        <w:rFonts w:ascii="Garamond" w:hAnsi="Garamond"/>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608E"/>
    <w:multiLevelType w:val="multilevel"/>
    <w:tmpl w:val="25B262F2"/>
    <w:lvl w:ilvl="0">
      <w:start w:val="3"/>
      <w:numFmt w:val="decimal"/>
      <w:lvlText w:val="%1.0"/>
      <w:lvlJc w:val="left"/>
      <w:pPr>
        <w:tabs>
          <w:tab w:val="num" w:pos="360"/>
        </w:tabs>
        <w:ind w:left="360" w:hanging="360"/>
      </w:pPr>
      <w:rPr>
        <w:rFonts w:hint="default"/>
        <w:b/>
      </w:rPr>
    </w:lvl>
    <w:lvl w:ilvl="1">
      <w:start w:val="1"/>
      <w:numFmt w:val="decimal"/>
      <w:suff w:val="space"/>
      <w:lvlText w:val="%1.%2."/>
      <w:lvlJc w:val="left"/>
      <w:pPr>
        <w:ind w:left="792" w:hanging="432"/>
      </w:pPr>
      <w:rPr>
        <w:rFonts w:hint="default"/>
        <w:b/>
        <w:i w:val="0"/>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5275EE3"/>
    <w:multiLevelType w:val="multilevel"/>
    <w:tmpl w:val="A5DC6B4E"/>
    <w:lvl w:ilvl="0">
      <w:start w:val="13"/>
      <w:numFmt w:val="decimal"/>
      <w:lvlText w:val="%1.0"/>
      <w:lvlJc w:val="left"/>
      <w:pPr>
        <w:tabs>
          <w:tab w:val="num" w:pos="360"/>
        </w:tabs>
        <w:ind w:left="360" w:hanging="360"/>
      </w:pPr>
      <w:rPr>
        <w:rFonts w:hint="default"/>
        <w:b/>
      </w:rPr>
    </w:lvl>
    <w:lvl w:ilvl="1">
      <w:start w:val="12"/>
      <w:numFmt w:val="decimal"/>
      <w:suff w:val="space"/>
      <w:lvlText w:val="4.%2."/>
      <w:lvlJc w:val="left"/>
      <w:pPr>
        <w:ind w:left="792" w:hanging="432"/>
      </w:pPr>
      <w:rPr>
        <w:rFonts w:hint="default"/>
        <w:b/>
        <w:i w:val="0"/>
      </w:rPr>
    </w:lvl>
    <w:lvl w:ilvl="2">
      <w:start w:val="1"/>
      <w:numFmt w:val="decimal"/>
      <w:suff w:val="space"/>
      <w:lvlText w:val="4.%2.%3."/>
      <w:lvlJc w:val="left"/>
      <w:pPr>
        <w:ind w:left="1224" w:hanging="504"/>
      </w:pPr>
      <w:rPr>
        <w:rFonts w:hint="default"/>
        <w:b/>
      </w:rPr>
    </w:lvl>
    <w:lvl w:ilvl="3">
      <w:start w:val="1"/>
      <w:numFmt w:val="decimal"/>
      <w:suff w:val="space"/>
      <w:lvlText w:val="4.%2.%3.%4."/>
      <w:lvlJc w:val="left"/>
      <w:pPr>
        <w:ind w:left="1728" w:hanging="648"/>
      </w:pPr>
      <w:rPr>
        <w:rFonts w:hint="default"/>
        <w:b/>
      </w:rPr>
    </w:lvl>
    <w:lvl w:ilvl="4">
      <w:start w:val="1"/>
      <w:numFmt w:val="decimal"/>
      <w:suff w:val="space"/>
      <w:lvlText w:val="4.%2.%3.%4.%5."/>
      <w:lvlJc w:val="left"/>
      <w:pPr>
        <w:ind w:left="2232" w:hanging="792"/>
      </w:pPr>
      <w:rPr>
        <w:rFonts w:hint="default"/>
        <w:b/>
      </w:rPr>
    </w:lvl>
    <w:lvl w:ilvl="5">
      <w:start w:val="1"/>
      <w:numFmt w:val="decimal"/>
      <w:suff w:val="space"/>
      <w:lvlText w:val="4.%2.%3.%4.%5.%6."/>
      <w:lvlJc w:val="left"/>
      <w:pPr>
        <w:ind w:left="2736" w:hanging="936"/>
      </w:pPr>
      <w:rPr>
        <w:rFonts w:hint="default"/>
        <w:b/>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8037CC3"/>
    <w:multiLevelType w:val="multilevel"/>
    <w:tmpl w:val="4846F67E"/>
    <w:lvl w:ilvl="0">
      <w:start w:val="3"/>
      <w:numFmt w:val="decimal"/>
      <w:lvlText w:val="%1.0"/>
      <w:lvlJc w:val="left"/>
      <w:pPr>
        <w:tabs>
          <w:tab w:val="num" w:pos="360"/>
        </w:tabs>
        <w:ind w:left="360" w:hanging="360"/>
      </w:pPr>
      <w:rPr>
        <w:rFonts w:hint="default"/>
        <w:b/>
      </w:rPr>
    </w:lvl>
    <w:lvl w:ilvl="1">
      <w:start w:val="7"/>
      <w:numFmt w:val="decimal"/>
      <w:suff w:val="space"/>
      <w:lvlText w:val="%1.%2."/>
      <w:lvlJc w:val="left"/>
      <w:pPr>
        <w:ind w:left="792" w:hanging="432"/>
      </w:pPr>
      <w:rPr>
        <w:rFonts w:hint="default"/>
        <w:b/>
        <w:i w:val="0"/>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B4F0A1D"/>
    <w:multiLevelType w:val="multilevel"/>
    <w:tmpl w:val="C5F8561A"/>
    <w:lvl w:ilvl="0">
      <w:start w:val="3"/>
      <w:numFmt w:val="decimal"/>
      <w:lvlText w:val="%1.0"/>
      <w:lvlJc w:val="left"/>
      <w:pPr>
        <w:tabs>
          <w:tab w:val="num" w:pos="360"/>
        </w:tabs>
        <w:ind w:left="360" w:hanging="360"/>
      </w:pPr>
      <w:rPr>
        <w:rFonts w:hint="default"/>
        <w:b/>
      </w:rPr>
    </w:lvl>
    <w:lvl w:ilvl="1">
      <w:start w:val="1"/>
      <w:numFmt w:val="decimal"/>
      <w:suff w:val="space"/>
      <w:lvlText w:val="4.%2."/>
      <w:lvlJc w:val="left"/>
      <w:pPr>
        <w:ind w:left="792" w:hanging="432"/>
      </w:pPr>
      <w:rPr>
        <w:rFonts w:hint="default"/>
        <w:b/>
        <w:i w:val="0"/>
      </w:rPr>
    </w:lvl>
    <w:lvl w:ilvl="2">
      <w:start w:val="1"/>
      <w:numFmt w:val="decimal"/>
      <w:suff w:val="space"/>
      <w:lvlText w:val="4.%2.%3."/>
      <w:lvlJc w:val="left"/>
      <w:pPr>
        <w:ind w:left="1224" w:hanging="504"/>
      </w:pPr>
      <w:rPr>
        <w:rFonts w:hint="default"/>
        <w:b/>
      </w:rPr>
    </w:lvl>
    <w:lvl w:ilvl="3">
      <w:start w:val="1"/>
      <w:numFmt w:val="decimal"/>
      <w:suff w:val="space"/>
      <w:lvlText w:val="4.%2.%3.%4."/>
      <w:lvlJc w:val="left"/>
      <w:pPr>
        <w:ind w:left="1728" w:hanging="648"/>
      </w:pPr>
      <w:rPr>
        <w:rFonts w:hint="default"/>
        <w:b/>
      </w:rPr>
    </w:lvl>
    <w:lvl w:ilvl="4">
      <w:start w:val="1"/>
      <w:numFmt w:val="decimal"/>
      <w:suff w:val="space"/>
      <w:lvlText w:val="4.%2.%3.%4.%5."/>
      <w:lvlJc w:val="left"/>
      <w:pPr>
        <w:ind w:left="2232" w:hanging="792"/>
      </w:pPr>
      <w:rPr>
        <w:rFonts w:hint="default"/>
        <w:b/>
      </w:rPr>
    </w:lvl>
    <w:lvl w:ilvl="5">
      <w:start w:val="1"/>
      <w:numFmt w:val="decimal"/>
      <w:suff w:val="space"/>
      <w:lvlText w:val="4.%2.%3.%4.%5.%6."/>
      <w:lvlJc w:val="left"/>
      <w:pPr>
        <w:ind w:left="2736" w:hanging="936"/>
      </w:pPr>
      <w:rPr>
        <w:rFonts w:hint="default"/>
        <w:b/>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9231B98"/>
    <w:multiLevelType w:val="multilevel"/>
    <w:tmpl w:val="C5F8561A"/>
    <w:lvl w:ilvl="0">
      <w:start w:val="3"/>
      <w:numFmt w:val="decimal"/>
      <w:lvlText w:val="%1.0"/>
      <w:lvlJc w:val="left"/>
      <w:pPr>
        <w:tabs>
          <w:tab w:val="num" w:pos="360"/>
        </w:tabs>
        <w:ind w:left="360" w:hanging="360"/>
      </w:pPr>
      <w:rPr>
        <w:rFonts w:hint="default"/>
        <w:b/>
      </w:rPr>
    </w:lvl>
    <w:lvl w:ilvl="1">
      <w:start w:val="1"/>
      <w:numFmt w:val="decimal"/>
      <w:suff w:val="space"/>
      <w:lvlText w:val="4.%2."/>
      <w:lvlJc w:val="left"/>
      <w:pPr>
        <w:ind w:left="792" w:hanging="432"/>
      </w:pPr>
      <w:rPr>
        <w:rFonts w:hint="default"/>
        <w:b/>
        <w:i w:val="0"/>
      </w:rPr>
    </w:lvl>
    <w:lvl w:ilvl="2">
      <w:start w:val="1"/>
      <w:numFmt w:val="decimal"/>
      <w:suff w:val="space"/>
      <w:lvlText w:val="4.%2.%3."/>
      <w:lvlJc w:val="left"/>
      <w:pPr>
        <w:ind w:left="1224" w:hanging="504"/>
      </w:pPr>
      <w:rPr>
        <w:rFonts w:hint="default"/>
        <w:b/>
      </w:rPr>
    </w:lvl>
    <w:lvl w:ilvl="3">
      <w:start w:val="1"/>
      <w:numFmt w:val="decimal"/>
      <w:suff w:val="space"/>
      <w:lvlText w:val="4.%2.%3.%4."/>
      <w:lvlJc w:val="left"/>
      <w:pPr>
        <w:ind w:left="1728" w:hanging="648"/>
      </w:pPr>
      <w:rPr>
        <w:rFonts w:hint="default"/>
        <w:b/>
      </w:rPr>
    </w:lvl>
    <w:lvl w:ilvl="4">
      <w:start w:val="1"/>
      <w:numFmt w:val="decimal"/>
      <w:suff w:val="space"/>
      <w:lvlText w:val="4.%2.%3.%4.%5."/>
      <w:lvlJc w:val="left"/>
      <w:pPr>
        <w:ind w:left="2232" w:hanging="792"/>
      </w:pPr>
      <w:rPr>
        <w:rFonts w:hint="default"/>
        <w:b/>
      </w:rPr>
    </w:lvl>
    <w:lvl w:ilvl="5">
      <w:start w:val="1"/>
      <w:numFmt w:val="decimal"/>
      <w:suff w:val="space"/>
      <w:lvlText w:val="4.%2.%3.%4.%5.%6."/>
      <w:lvlJc w:val="left"/>
      <w:pPr>
        <w:ind w:left="2736" w:hanging="936"/>
      </w:pPr>
      <w:rPr>
        <w:rFonts w:hint="default"/>
        <w:b/>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9656DD6"/>
    <w:multiLevelType w:val="multilevel"/>
    <w:tmpl w:val="A2123586"/>
    <w:lvl w:ilvl="0">
      <w:start w:val="2"/>
      <w:numFmt w:val="decimal"/>
      <w:lvlText w:val="%1.0"/>
      <w:lvlJc w:val="left"/>
      <w:pPr>
        <w:tabs>
          <w:tab w:val="num" w:pos="360"/>
        </w:tabs>
        <w:ind w:left="360" w:hanging="360"/>
      </w:pPr>
      <w:rPr>
        <w:rFonts w:hint="default"/>
        <w:b/>
      </w:rPr>
    </w:lvl>
    <w:lvl w:ilvl="1">
      <w:start w:val="1"/>
      <w:numFmt w:val="decimal"/>
      <w:suff w:val="space"/>
      <w:lvlText w:val="%1.%2."/>
      <w:lvlJc w:val="left"/>
      <w:pPr>
        <w:ind w:left="792" w:hanging="432"/>
      </w:pPr>
      <w:rPr>
        <w:rFonts w:hint="default"/>
        <w:b/>
        <w:i w:val="0"/>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905485"/>
    <w:multiLevelType w:val="multilevel"/>
    <w:tmpl w:val="946444D0"/>
    <w:lvl w:ilvl="0">
      <w:start w:val="3"/>
      <w:numFmt w:val="decimal"/>
      <w:lvlText w:val="%1.0"/>
      <w:lvlJc w:val="left"/>
      <w:pPr>
        <w:tabs>
          <w:tab w:val="num" w:pos="360"/>
        </w:tabs>
        <w:ind w:left="360" w:hanging="360"/>
      </w:pPr>
      <w:rPr>
        <w:rFonts w:hint="default"/>
        <w:b/>
      </w:rPr>
    </w:lvl>
    <w:lvl w:ilvl="1">
      <w:start w:val="8"/>
      <w:numFmt w:val="decimal"/>
      <w:suff w:val="space"/>
      <w:lvlText w:val="%1.%2."/>
      <w:lvlJc w:val="left"/>
      <w:pPr>
        <w:ind w:left="792" w:hanging="432"/>
      </w:pPr>
      <w:rPr>
        <w:rFonts w:hint="default"/>
        <w:b/>
        <w:i w:val="0"/>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43D3252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602E0AEF"/>
    <w:multiLevelType w:val="multilevel"/>
    <w:tmpl w:val="45007CC2"/>
    <w:lvl w:ilvl="0">
      <w:start w:val="2"/>
      <w:numFmt w:val="decimal"/>
      <w:lvlText w:val="%1.0"/>
      <w:lvlJc w:val="left"/>
      <w:pPr>
        <w:tabs>
          <w:tab w:val="num" w:pos="360"/>
        </w:tabs>
        <w:ind w:left="360" w:hanging="360"/>
      </w:pPr>
      <w:rPr>
        <w:rFonts w:hint="default"/>
        <w:b/>
      </w:rPr>
    </w:lvl>
    <w:lvl w:ilvl="1">
      <w:start w:val="1"/>
      <w:numFmt w:val="decimal"/>
      <w:suff w:val="space"/>
      <w:lvlText w:val="%1.%2."/>
      <w:lvlJc w:val="left"/>
      <w:pPr>
        <w:ind w:left="792" w:hanging="432"/>
      </w:pPr>
      <w:rPr>
        <w:rFonts w:hint="default"/>
        <w:b/>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6032192B"/>
    <w:multiLevelType w:val="multilevel"/>
    <w:tmpl w:val="25B262F2"/>
    <w:lvl w:ilvl="0">
      <w:start w:val="3"/>
      <w:numFmt w:val="decimal"/>
      <w:lvlText w:val="%1.0"/>
      <w:lvlJc w:val="left"/>
      <w:pPr>
        <w:tabs>
          <w:tab w:val="num" w:pos="360"/>
        </w:tabs>
        <w:ind w:left="360" w:hanging="360"/>
      </w:pPr>
      <w:rPr>
        <w:rFonts w:hint="default"/>
        <w:b/>
      </w:rPr>
    </w:lvl>
    <w:lvl w:ilvl="1">
      <w:start w:val="1"/>
      <w:numFmt w:val="decimal"/>
      <w:suff w:val="space"/>
      <w:lvlText w:val="%1.%2."/>
      <w:lvlJc w:val="left"/>
      <w:pPr>
        <w:ind w:left="792" w:hanging="432"/>
      </w:pPr>
      <w:rPr>
        <w:rFonts w:hint="default"/>
        <w:b/>
        <w:i w:val="0"/>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61D20C7A"/>
    <w:multiLevelType w:val="multilevel"/>
    <w:tmpl w:val="930E16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98B4EEE"/>
    <w:multiLevelType w:val="multilevel"/>
    <w:tmpl w:val="579A337E"/>
    <w:lvl w:ilvl="0">
      <w:start w:val="1"/>
      <w:numFmt w:val="decimal"/>
      <w:lvlText w:val="%1.0"/>
      <w:lvlJc w:val="left"/>
      <w:pPr>
        <w:tabs>
          <w:tab w:val="num" w:pos="360"/>
        </w:tabs>
        <w:ind w:left="360" w:hanging="360"/>
      </w:pPr>
      <w:rPr>
        <w:rFonts w:hint="default"/>
        <w:b/>
      </w:rPr>
    </w:lvl>
    <w:lvl w:ilv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6D2504B8"/>
    <w:multiLevelType w:val="multilevel"/>
    <w:tmpl w:val="45007CC2"/>
    <w:lvl w:ilvl="0">
      <w:start w:val="2"/>
      <w:numFmt w:val="decimal"/>
      <w:lvlText w:val="%1.0"/>
      <w:lvlJc w:val="left"/>
      <w:pPr>
        <w:tabs>
          <w:tab w:val="num" w:pos="360"/>
        </w:tabs>
        <w:ind w:left="360" w:hanging="360"/>
      </w:pPr>
      <w:rPr>
        <w:rFonts w:hint="default"/>
        <w:b/>
      </w:rPr>
    </w:lvl>
    <w:lvl w:ilvl="1">
      <w:start w:val="1"/>
      <w:numFmt w:val="decimal"/>
      <w:suff w:val="space"/>
      <w:lvlText w:val="%1.%2."/>
      <w:lvlJc w:val="left"/>
      <w:pPr>
        <w:ind w:left="792" w:hanging="432"/>
      </w:pPr>
      <w:rPr>
        <w:rFonts w:hint="default"/>
        <w:b/>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6E381F56"/>
    <w:multiLevelType w:val="multilevel"/>
    <w:tmpl w:val="96B4FC70"/>
    <w:lvl w:ilvl="0">
      <w:start w:val="4"/>
      <w:numFmt w:val="decimal"/>
      <w:lvlText w:val="%1.0"/>
      <w:lvlJc w:val="left"/>
      <w:pPr>
        <w:tabs>
          <w:tab w:val="num" w:pos="360"/>
        </w:tabs>
        <w:ind w:left="360" w:hanging="360"/>
      </w:pPr>
      <w:rPr>
        <w:rFonts w:hint="default"/>
        <w:b/>
      </w:rPr>
    </w:lvl>
    <w:lvl w:ilvl="1">
      <w:start w:val="1"/>
      <w:numFmt w:val="decimal"/>
      <w:suff w:val="space"/>
      <w:lvlText w:val="%1.%2."/>
      <w:lvlJc w:val="left"/>
      <w:pPr>
        <w:ind w:left="792" w:hanging="432"/>
      </w:pPr>
      <w:rPr>
        <w:rFonts w:hint="default"/>
        <w:b/>
        <w:i w:val="0"/>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782623AF"/>
    <w:multiLevelType w:val="multilevel"/>
    <w:tmpl w:val="0409001F"/>
    <w:numStyleLink w:val="111111"/>
  </w:abstractNum>
  <w:abstractNum w:abstractNumId="15" w15:restartNumberingAfterBreak="0">
    <w:nsid w:val="7B680F43"/>
    <w:multiLevelType w:val="multilevel"/>
    <w:tmpl w:val="1C66E600"/>
    <w:lvl w:ilvl="0">
      <w:start w:val="3"/>
      <w:numFmt w:val="decimal"/>
      <w:lvlText w:val="%1.0"/>
      <w:lvlJc w:val="left"/>
      <w:pPr>
        <w:tabs>
          <w:tab w:val="num" w:pos="360"/>
        </w:tabs>
        <w:ind w:left="360" w:hanging="360"/>
      </w:pPr>
      <w:rPr>
        <w:rFonts w:hint="default"/>
        <w:b/>
      </w:rPr>
    </w:lvl>
    <w:lvl w:ilvl="1">
      <w:start w:val="1"/>
      <w:numFmt w:val="decimal"/>
      <w:suff w:val="space"/>
      <w:lvlText w:val="4.%2."/>
      <w:lvlJc w:val="left"/>
      <w:pPr>
        <w:ind w:left="792" w:hanging="432"/>
      </w:pPr>
      <w:rPr>
        <w:rFonts w:hint="default"/>
        <w:b/>
        <w:i w:val="0"/>
      </w:rPr>
    </w:lvl>
    <w:lvl w:ilvl="2">
      <w:start w:val="1"/>
      <w:numFmt w:val="decimal"/>
      <w:suff w:val="space"/>
      <w:lvlText w:val="4.%2.%3."/>
      <w:lvlJc w:val="left"/>
      <w:pPr>
        <w:ind w:left="1224" w:hanging="504"/>
      </w:pPr>
      <w:rPr>
        <w:rFonts w:hint="default"/>
        <w:b/>
      </w:rPr>
    </w:lvl>
    <w:lvl w:ilvl="3">
      <w:start w:val="1"/>
      <w:numFmt w:val="decimal"/>
      <w:suff w:val="space"/>
      <w:lvlText w:val="4.%2.%3.%4."/>
      <w:lvlJc w:val="left"/>
      <w:pPr>
        <w:ind w:left="1728" w:hanging="648"/>
      </w:pPr>
      <w:rPr>
        <w:rFonts w:hint="default"/>
        <w:b/>
      </w:rPr>
    </w:lvl>
    <w:lvl w:ilvl="4">
      <w:start w:val="1"/>
      <w:numFmt w:val="decimal"/>
      <w:suff w:val="space"/>
      <w:lvlText w:val="4.%2.%3.%4.%5."/>
      <w:lvlJc w:val="left"/>
      <w:pPr>
        <w:ind w:left="2232" w:hanging="792"/>
      </w:pPr>
      <w:rPr>
        <w:rFonts w:hint="default"/>
        <w:b/>
      </w:rPr>
    </w:lvl>
    <w:lvl w:ilvl="5">
      <w:start w:val="1"/>
      <w:numFmt w:val="decimal"/>
      <w:suff w:val="space"/>
      <w:lvlText w:val="4.%2.%3.%4.%5.%6."/>
      <w:lvlJc w:val="left"/>
      <w:pPr>
        <w:ind w:left="2736" w:hanging="936"/>
      </w:pPr>
      <w:rPr>
        <w:rFonts w:hint="default"/>
        <w:b/>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BA9624D"/>
    <w:multiLevelType w:val="multilevel"/>
    <w:tmpl w:val="0409001F"/>
    <w:numStyleLink w:val="111111"/>
  </w:abstractNum>
  <w:num w:numId="1">
    <w:abstractNumId w:val="11"/>
  </w:num>
  <w:num w:numId="2">
    <w:abstractNumId w:val="0"/>
  </w:num>
  <w:num w:numId="3">
    <w:abstractNumId w:val="5"/>
  </w:num>
  <w:num w:numId="4">
    <w:abstractNumId w:val="13"/>
  </w:num>
  <w:num w:numId="5">
    <w:abstractNumId w:val="15"/>
  </w:num>
  <w:num w:numId="6">
    <w:abstractNumId w:val="3"/>
  </w:num>
  <w:num w:numId="7">
    <w:abstractNumId w:val="7"/>
  </w:num>
  <w:num w:numId="8">
    <w:abstractNumId w:val="16"/>
    <w:lvlOverride w:ilvl="0">
      <w:lvl w:ilvl="0">
        <w:numFmt w:val="decimal"/>
        <w:lvlText w:val=""/>
        <w:lvlJc w:val="left"/>
      </w:lvl>
    </w:lvlOverride>
    <w:lvlOverride w:ilvl="1">
      <w:lvl w:ilvl="1">
        <w:start w:val="1"/>
        <w:numFmt w:val="decimal"/>
        <w:lvlText w:val="%1.%2."/>
        <w:lvlJc w:val="left"/>
        <w:pPr>
          <w:tabs>
            <w:tab w:val="num" w:pos="792"/>
          </w:tabs>
          <w:ind w:left="792" w:hanging="432"/>
        </w:pPr>
      </w:lvl>
    </w:lvlOverride>
  </w:num>
  <w:num w:numId="9">
    <w:abstractNumId w:val="14"/>
  </w:num>
  <w:num w:numId="10">
    <w:abstractNumId w:val="4"/>
  </w:num>
  <w:num w:numId="11">
    <w:abstractNumId w:val="1"/>
  </w:num>
  <w:num w:numId="12">
    <w:abstractNumId w:val="2"/>
  </w:num>
  <w:num w:numId="13">
    <w:abstractNumId w:val="6"/>
  </w:num>
  <w:num w:numId="14">
    <w:abstractNumId w:val="9"/>
  </w:num>
  <w:num w:numId="15">
    <w:abstractNumId w:val="8"/>
  </w:num>
  <w:num w:numId="16">
    <w:abstractNumId w:val="12"/>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sty Nicovich">
    <w15:presenceInfo w15:providerId="AD" w15:userId="S-1-5-21-994232023-2018016191-2465580982-91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B3"/>
    <w:rsid w:val="000068C0"/>
    <w:rsid w:val="000229BA"/>
    <w:rsid w:val="0002344F"/>
    <w:rsid w:val="0002585D"/>
    <w:rsid w:val="000604F2"/>
    <w:rsid w:val="0006099E"/>
    <w:rsid w:val="00072852"/>
    <w:rsid w:val="00076E41"/>
    <w:rsid w:val="0008440F"/>
    <w:rsid w:val="000868FE"/>
    <w:rsid w:val="00087199"/>
    <w:rsid w:val="00087E59"/>
    <w:rsid w:val="0009591F"/>
    <w:rsid w:val="00097E8E"/>
    <w:rsid w:val="000A44FE"/>
    <w:rsid w:val="000D134D"/>
    <w:rsid w:val="000E4F51"/>
    <w:rsid w:val="000F0187"/>
    <w:rsid w:val="000F6F5C"/>
    <w:rsid w:val="000F7A8F"/>
    <w:rsid w:val="001113D0"/>
    <w:rsid w:val="00112BE5"/>
    <w:rsid w:val="00114626"/>
    <w:rsid w:val="00143605"/>
    <w:rsid w:val="00145B11"/>
    <w:rsid w:val="00146276"/>
    <w:rsid w:val="001637C6"/>
    <w:rsid w:val="00171375"/>
    <w:rsid w:val="001767AB"/>
    <w:rsid w:val="00176D5D"/>
    <w:rsid w:val="0018213F"/>
    <w:rsid w:val="00184CF8"/>
    <w:rsid w:val="00197315"/>
    <w:rsid w:val="001A6CE8"/>
    <w:rsid w:val="001B30EF"/>
    <w:rsid w:val="001C1077"/>
    <w:rsid w:val="001C201F"/>
    <w:rsid w:val="001C2C4C"/>
    <w:rsid w:val="001D6ED0"/>
    <w:rsid w:val="001D77F7"/>
    <w:rsid w:val="001D7B17"/>
    <w:rsid w:val="001E7840"/>
    <w:rsid w:val="001F70D3"/>
    <w:rsid w:val="00201A29"/>
    <w:rsid w:val="00203EFA"/>
    <w:rsid w:val="00210B0E"/>
    <w:rsid w:val="00220FF9"/>
    <w:rsid w:val="00230CB6"/>
    <w:rsid w:val="00235CF5"/>
    <w:rsid w:val="00247189"/>
    <w:rsid w:val="00251D0C"/>
    <w:rsid w:val="00270AA2"/>
    <w:rsid w:val="00281A09"/>
    <w:rsid w:val="0028719E"/>
    <w:rsid w:val="002A452B"/>
    <w:rsid w:val="002A7713"/>
    <w:rsid w:val="002B0ED6"/>
    <w:rsid w:val="002B6371"/>
    <w:rsid w:val="002C12EA"/>
    <w:rsid w:val="002E0DFA"/>
    <w:rsid w:val="002F14BC"/>
    <w:rsid w:val="002F1B96"/>
    <w:rsid w:val="002F7B93"/>
    <w:rsid w:val="003075E7"/>
    <w:rsid w:val="0031211A"/>
    <w:rsid w:val="003143AA"/>
    <w:rsid w:val="00316EC7"/>
    <w:rsid w:val="003201AB"/>
    <w:rsid w:val="00325E07"/>
    <w:rsid w:val="003311B2"/>
    <w:rsid w:val="003328B2"/>
    <w:rsid w:val="0034367A"/>
    <w:rsid w:val="00346711"/>
    <w:rsid w:val="00351AE6"/>
    <w:rsid w:val="0035425A"/>
    <w:rsid w:val="003563BB"/>
    <w:rsid w:val="003677E3"/>
    <w:rsid w:val="00372195"/>
    <w:rsid w:val="0037384E"/>
    <w:rsid w:val="003820BF"/>
    <w:rsid w:val="00386F3A"/>
    <w:rsid w:val="003B4674"/>
    <w:rsid w:val="003C4073"/>
    <w:rsid w:val="003D3CC5"/>
    <w:rsid w:val="003D6C6D"/>
    <w:rsid w:val="003F407C"/>
    <w:rsid w:val="003F62DF"/>
    <w:rsid w:val="00403446"/>
    <w:rsid w:val="004227F8"/>
    <w:rsid w:val="00427830"/>
    <w:rsid w:val="00433930"/>
    <w:rsid w:val="00440407"/>
    <w:rsid w:val="004414B3"/>
    <w:rsid w:val="00441900"/>
    <w:rsid w:val="00453DEF"/>
    <w:rsid w:val="004547E1"/>
    <w:rsid w:val="004635E9"/>
    <w:rsid w:val="00464C64"/>
    <w:rsid w:val="00473091"/>
    <w:rsid w:val="00477934"/>
    <w:rsid w:val="00486B77"/>
    <w:rsid w:val="004A35DA"/>
    <w:rsid w:val="004B2E6C"/>
    <w:rsid w:val="004D215D"/>
    <w:rsid w:val="004D2E5D"/>
    <w:rsid w:val="004D3FEA"/>
    <w:rsid w:val="004D4299"/>
    <w:rsid w:val="004D58AB"/>
    <w:rsid w:val="004F26AE"/>
    <w:rsid w:val="004F5795"/>
    <w:rsid w:val="004F7534"/>
    <w:rsid w:val="00506283"/>
    <w:rsid w:val="0051603B"/>
    <w:rsid w:val="00520831"/>
    <w:rsid w:val="0052087D"/>
    <w:rsid w:val="00521498"/>
    <w:rsid w:val="00527330"/>
    <w:rsid w:val="0053066B"/>
    <w:rsid w:val="00530CAE"/>
    <w:rsid w:val="00530FD2"/>
    <w:rsid w:val="00546AF5"/>
    <w:rsid w:val="00552295"/>
    <w:rsid w:val="005524FB"/>
    <w:rsid w:val="00557B06"/>
    <w:rsid w:val="00561B25"/>
    <w:rsid w:val="00571E72"/>
    <w:rsid w:val="00573A07"/>
    <w:rsid w:val="00574EF7"/>
    <w:rsid w:val="00585D9C"/>
    <w:rsid w:val="00587761"/>
    <w:rsid w:val="00593925"/>
    <w:rsid w:val="005A2B2D"/>
    <w:rsid w:val="005A4997"/>
    <w:rsid w:val="005D1D7B"/>
    <w:rsid w:val="005F177D"/>
    <w:rsid w:val="00600B35"/>
    <w:rsid w:val="00612F42"/>
    <w:rsid w:val="006149F4"/>
    <w:rsid w:val="00627E66"/>
    <w:rsid w:val="00630028"/>
    <w:rsid w:val="00635EE0"/>
    <w:rsid w:val="00653F09"/>
    <w:rsid w:val="00660B95"/>
    <w:rsid w:val="006747FE"/>
    <w:rsid w:val="006754D8"/>
    <w:rsid w:val="0068524B"/>
    <w:rsid w:val="006856A8"/>
    <w:rsid w:val="0069101C"/>
    <w:rsid w:val="00691610"/>
    <w:rsid w:val="006A7668"/>
    <w:rsid w:val="006C2BA8"/>
    <w:rsid w:val="006D0D39"/>
    <w:rsid w:val="006D3977"/>
    <w:rsid w:val="006D39C5"/>
    <w:rsid w:val="006D5702"/>
    <w:rsid w:val="006E115C"/>
    <w:rsid w:val="006E6D91"/>
    <w:rsid w:val="006F453F"/>
    <w:rsid w:val="006F5DCE"/>
    <w:rsid w:val="006F7A0F"/>
    <w:rsid w:val="007045CB"/>
    <w:rsid w:val="00704DED"/>
    <w:rsid w:val="007106D5"/>
    <w:rsid w:val="00723749"/>
    <w:rsid w:val="00751EF1"/>
    <w:rsid w:val="0075216C"/>
    <w:rsid w:val="007656BE"/>
    <w:rsid w:val="00766AD7"/>
    <w:rsid w:val="00770139"/>
    <w:rsid w:val="007707C3"/>
    <w:rsid w:val="00772BAC"/>
    <w:rsid w:val="0077748F"/>
    <w:rsid w:val="00781BC9"/>
    <w:rsid w:val="00786857"/>
    <w:rsid w:val="00786C9C"/>
    <w:rsid w:val="00797D45"/>
    <w:rsid w:val="007A652C"/>
    <w:rsid w:val="007B454B"/>
    <w:rsid w:val="007B5477"/>
    <w:rsid w:val="007B6EE8"/>
    <w:rsid w:val="007E643D"/>
    <w:rsid w:val="007F0C7B"/>
    <w:rsid w:val="00811B79"/>
    <w:rsid w:val="0081498C"/>
    <w:rsid w:val="0081558E"/>
    <w:rsid w:val="008240FE"/>
    <w:rsid w:val="008338FF"/>
    <w:rsid w:val="0084520C"/>
    <w:rsid w:val="008455FE"/>
    <w:rsid w:val="00855039"/>
    <w:rsid w:val="00855F52"/>
    <w:rsid w:val="00864E9A"/>
    <w:rsid w:val="008654A4"/>
    <w:rsid w:val="0088717B"/>
    <w:rsid w:val="008938C3"/>
    <w:rsid w:val="008B2641"/>
    <w:rsid w:val="008C1503"/>
    <w:rsid w:val="008C3542"/>
    <w:rsid w:val="008C3EB0"/>
    <w:rsid w:val="008C6C6E"/>
    <w:rsid w:val="008D151F"/>
    <w:rsid w:val="008D62FB"/>
    <w:rsid w:val="008F619B"/>
    <w:rsid w:val="008F6421"/>
    <w:rsid w:val="008F760F"/>
    <w:rsid w:val="009040EF"/>
    <w:rsid w:val="00906D03"/>
    <w:rsid w:val="009130CF"/>
    <w:rsid w:val="0091316C"/>
    <w:rsid w:val="00920E8C"/>
    <w:rsid w:val="00954F8F"/>
    <w:rsid w:val="00973D4B"/>
    <w:rsid w:val="00981933"/>
    <w:rsid w:val="00982BD0"/>
    <w:rsid w:val="009944D2"/>
    <w:rsid w:val="009A5CB7"/>
    <w:rsid w:val="009C3A1C"/>
    <w:rsid w:val="009C5AF4"/>
    <w:rsid w:val="009E2E86"/>
    <w:rsid w:val="009F061A"/>
    <w:rsid w:val="00A02D39"/>
    <w:rsid w:val="00A03FB9"/>
    <w:rsid w:val="00A12857"/>
    <w:rsid w:val="00A232E4"/>
    <w:rsid w:val="00A31D87"/>
    <w:rsid w:val="00A31F57"/>
    <w:rsid w:val="00A4111C"/>
    <w:rsid w:val="00A43A24"/>
    <w:rsid w:val="00A61948"/>
    <w:rsid w:val="00A654F1"/>
    <w:rsid w:val="00A72ACC"/>
    <w:rsid w:val="00A81D8E"/>
    <w:rsid w:val="00A856EE"/>
    <w:rsid w:val="00A86D75"/>
    <w:rsid w:val="00A86EF7"/>
    <w:rsid w:val="00A97ECE"/>
    <w:rsid w:val="00AA3945"/>
    <w:rsid w:val="00AA6AB0"/>
    <w:rsid w:val="00AA7D83"/>
    <w:rsid w:val="00AB7743"/>
    <w:rsid w:val="00AF70CD"/>
    <w:rsid w:val="00B141B3"/>
    <w:rsid w:val="00B171AE"/>
    <w:rsid w:val="00B2634C"/>
    <w:rsid w:val="00B30DF5"/>
    <w:rsid w:val="00B33B2C"/>
    <w:rsid w:val="00B34552"/>
    <w:rsid w:val="00B36CFA"/>
    <w:rsid w:val="00B44707"/>
    <w:rsid w:val="00B54B41"/>
    <w:rsid w:val="00B55F2F"/>
    <w:rsid w:val="00B56443"/>
    <w:rsid w:val="00B57F5B"/>
    <w:rsid w:val="00B62B80"/>
    <w:rsid w:val="00B72B4E"/>
    <w:rsid w:val="00B745BA"/>
    <w:rsid w:val="00B74C66"/>
    <w:rsid w:val="00B765EC"/>
    <w:rsid w:val="00B76BAF"/>
    <w:rsid w:val="00B80FF1"/>
    <w:rsid w:val="00B81BF7"/>
    <w:rsid w:val="00B9720F"/>
    <w:rsid w:val="00BA2E4A"/>
    <w:rsid w:val="00BB0158"/>
    <w:rsid w:val="00BB4E92"/>
    <w:rsid w:val="00BC7A81"/>
    <w:rsid w:val="00BD79C1"/>
    <w:rsid w:val="00BE2F86"/>
    <w:rsid w:val="00BF1A1C"/>
    <w:rsid w:val="00C10CAD"/>
    <w:rsid w:val="00C12C19"/>
    <w:rsid w:val="00C26AF3"/>
    <w:rsid w:val="00C353D3"/>
    <w:rsid w:val="00C36AF5"/>
    <w:rsid w:val="00C43B95"/>
    <w:rsid w:val="00C543F7"/>
    <w:rsid w:val="00C622B3"/>
    <w:rsid w:val="00C6293F"/>
    <w:rsid w:val="00C677EC"/>
    <w:rsid w:val="00C70A55"/>
    <w:rsid w:val="00C752BC"/>
    <w:rsid w:val="00C775A9"/>
    <w:rsid w:val="00C86BCA"/>
    <w:rsid w:val="00C91517"/>
    <w:rsid w:val="00C92029"/>
    <w:rsid w:val="00CA3762"/>
    <w:rsid w:val="00CB2B0F"/>
    <w:rsid w:val="00CB60D7"/>
    <w:rsid w:val="00CE22EE"/>
    <w:rsid w:val="00CE2A74"/>
    <w:rsid w:val="00CE4BAC"/>
    <w:rsid w:val="00CE544C"/>
    <w:rsid w:val="00CF003F"/>
    <w:rsid w:val="00D1516B"/>
    <w:rsid w:val="00D23765"/>
    <w:rsid w:val="00D671E5"/>
    <w:rsid w:val="00D71EE7"/>
    <w:rsid w:val="00D82FFD"/>
    <w:rsid w:val="00D83461"/>
    <w:rsid w:val="00D8353C"/>
    <w:rsid w:val="00D93C43"/>
    <w:rsid w:val="00D942D3"/>
    <w:rsid w:val="00DA613F"/>
    <w:rsid w:val="00DC266A"/>
    <w:rsid w:val="00DD1A0A"/>
    <w:rsid w:val="00DD5AAA"/>
    <w:rsid w:val="00DE3C4D"/>
    <w:rsid w:val="00DE3CE3"/>
    <w:rsid w:val="00DF0363"/>
    <w:rsid w:val="00DF039B"/>
    <w:rsid w:val="00DF7E96"/>
    <w:rsid w:val="00E32D26"/>
    <w:rsid w:val="00E34E7D"/>
    <w:rsid w:val="00E438CF"/>
    <w:rsid w:val="00E4570A"/>
    <w:rsid w:val="00E54335"/>
    <w:rsid w:val="00E54AC8"/>
    <w:rsid w:val="00E70969"/>
    <w:rsid w:val="00E721CF"/>
    <w:rsid w:val="00E748F4"/>
    <w:rsid w:val="00E75762"/>
    <w:rsid w:val="00E75A85"/>
    <w:rsid w:val="00E83988"/>
    <w:rsid w:val="00E84196"/>
    <w:rsid w:val="00E876C7"/>
    <w:rsid w:val="00E93BC8"/>
    <w:rsid w:val="00E9576D"/>
    <w:rsid w:val="00EA029B"/>
    <w:rsid w:val="00EA05C7"/>
    <w:rsid w:val="00EC3577"/>
    <w:rsid w:val="00EC43E9"/>
    <w:rsid w:val="00ED59C3"/>
    <w:rsid w:val="00EE43B9"/>
    <w:rsid w:val="00EE7625"/>
    <w:rsid w:val="00EF52E6"/>
    <w:rsid w:val="00EF694E"/>
    <w:rsid w:val="00F10C10"/>
    <w:rsid w:val="00F12AF0"/>
    <w:rsid w:val="00F12CB4"/>
    <w:rsid w:val="00F218C8"/>
    <w:rsid w:val="00F22B2F"/>
    <w:rsid w:val="00F4547B"/>
    <w:rsid w:val="00F47136"/>
    <w:rsid w:val="00F636A3"/>
    <w:rsid w:val="00F67919"/>
    <w:rsid w:val="00F77C22"/>
    <w:rsid w:val="00F81072"/>
    <w:rsid w:val="00F93606"/>
    <w:rsid w:val="00FA6DCF"/>
    <w:rsid w:val="00FB42EA"/>
    <w:rsid w:val="00FC510E"/>
    <w:rsid w:val="00FC76A5"/>
    <w:rsid w:val="00FE33DE"/>
    <w:rsid w:val="00FE7332"/>
    <w:rsid w:val="00FF01FD"/>
    <w:rsid w:val="00FF1063"/>
    <w:rsid w:val="00FF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1AD54"/>
  <w15:docId w15:val="{667CA511-7230-419C-9931-EF10EF2B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22B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22B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22B3"/>
    <w:rPr>
      <w:rFonts w:ascii="Arial" w:eastAsia="Times New Roman" w:hAnsi="Arial" w:cs="Arial"/>
      <w:b/>
      <w:bCs/>
      <w:kern w:val="32"/>
      <w:sz w:val="32"/>
      <w:szCs w:val="32"/>
    </w:rPr>
  </w:style>
  <w:style w:type="paragraph" w:styleId="Header">
    <w:name w:val="header"/>
    <w:basedOn w:val="Normal"/>
    <w:link w:val="HeaderChar"/>
    <w:rsid w:val="00C622B3"/>
    <w:pPr>
      <w:tabs>
        <w:tab w:val="center" w:pos="4320"/>
        <w:tab w:val="right" w:pos="8640"/>
      </w:tabs>
    </w:pPr>
  </w:style>
  <w:style w:type="character" w:customStyle="1" w:styleId="HeaderChar">
    <w:name w:val="Header Char"/>
    <w:basedOn w:val="DefaultParagraphFont"/>
    <w:link w:val="Header"/>
    <w:rsid w:val="00C622B3"/>
    <w:rPr>
      <w:rFonts w:ascii="Times New Roman" w:eastAsia="Times New Roman" w:hAnsi="Times New Roman" w:cs="Times New Roman"/>
      <w:sz w:val="24"/>
      <w:szCs w:val="24"/>
    </w:rPr>
  </w:style>
  <w:style w:type="paragraph" w:styleId="Footer">
    <w:name w:val="footer"/>
    <w:basedOn w:val="Normal"/>
    <w:link w:val="FooterChar"/>
    <w:rsid w:val="00C622B3"/>
    <w:pPr>
      <w:tabs>
        <w:tab w:val="center" w:pos="4320"/>
        <w:tab w:val="right" w:pos="8640"/>
      </w:tabs>
    </w:pPr>
  </w:style>
  <w:style w:type="character" w:customStyle="1" w:styleId="FooterChar">
    <w:name w:val="Footer Char"/>
    <w:basedOn w:val="DefaultParagraphFont"/>
    <w:link w:val="Footer"/>
    <w:rsid w:val="00C622B3"/>
    <w:rPr>
      <w:rFonts w:ascii="Times New Roman" w:eastAsia="Times New Roman" w:hAnsi="Times New Roman" w:cs="Times New Roman"/>
      <w:sz w:val="24"/>
      <w:szCs w:val="24"/>
    </w:rPr>
  </w:style>
  <w:style w:type="character" w:styleId="PageNumber">
    <w:name w:val="page number"/>
    <w:basedOn w:val="DefaultParagraphFont"/>
    <w:rsid w:val="00C622B3"/>
  </w:style>
  <w:style w:type="paragraph" w:styleId="List">
    <w:name w:val="List"/>
    <w:basedOn w:val="Normal"/>
    <w:rsid w:val="00C622B3"/>
    <w:pPr>
      <w:ind w:left="360" w:hanging="360"/>
    </w:pPr>
  </w:style>
  <w:style w:type="paragraph" w:styleId="List2">
    <w:name w:val="List 2"/>
    <w:basedOn w:val="Normal"/>
    <w:rsid w:val="00C622B3"/>
    <w:pPr>
      <w:ind w:left="720" w:hanging="360"/>
    </w:pPr>
  </w:style>
  <w:style w:type="paragraph" w:styleId="BalloonText">
    <w:name w:val="Balloon Text"/>
    <w:basedOn w:val="Normal"/>
    <w:link w:val="BalloonTextChar"/>
    <w:uiPriority w:val="99"/>
    <w:semiHidden/>
    <w:unhideWhenUsed/>
    <w:rsid w:val="00C622B3"/>
    <w:rPr>
      <w:rFonts w:ascii="Tahoma" w:hAnsi="Tahoma" w:cs="Tahoma"/>
      <w:sz w:val="16"/>
      <w:szCs w:val="16"/>
    </w:rPr>
  </w:style>
  <w:style w:type="character" w:customStyle="1" w:styleId="BalloonTextChar">
    <w:name w:val="Balloon Text Char"/>
    <w:basedOn w:val="DefaultParagraphFont"/>
    <w:link w:val="BalloonText"/>
    <w:uiPriority w:val="99"/>
    <w:semiHidden/>
    <w:rsid w:val="00C622B3"/>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B141B3"/>
    <w:rPr>
      <w:rFonts w:ascii="Tahoma" w:hAnsi="Tahoma" w:cs="Tahoma"/>
      <w:sz w:val="16"/>
      <w:szCs w:val="16"/>
    </w:rPr>
  </w:style>
  <w:style w:type="character" w:customStyle="1" w:styleId="DocumentMapChar">
    <w:name w:val="Document Map Char"/>
    <w:basedOn w:val="DefaultParagraphFont"/>
    <w:link w:val="DocumentMap"/>
    <w:uiPriority w:val="99"/>
    <w:semiHidden/>
    <w:rsid w:val="00B141B3"/>
    <w:rPr>
      <w:rFonts w:ascii="Tahoma" w:eastAsia="Times New Roman" w:hAnsi="Tahoma" w:cs="Tahoma"/>
      <w:sz w:val="16"/>
      <w:szCs w:val="16"/>
    </w:rPr>
  </w:style>
  <w:style w:type="numbering" w:styleId="111111">
    <w:name w:val="Outline List 2"/>
    <w:basedOn w:val="NoList"/>
    <w:rsid w:val="00E748F4"/>
    <w:pPr>
      <w:numPr>
        <w:numId w:val="7"/>
      </w:numPr>
    </w:pPr>
  </w:style>
  <w:style w:type="paragraph" w:styleId="ListParagraph">
    <w:name w:val="List Paragraph"/>
    <w:basedOn w:val="Normal"/>
    <w:uiPriority w:val="34"/>
    <w:qFormat/>
    <w:rsid w:val="0069101C"/>
    <w:pPr>
      <w:ind w:left="720"/>
      <w:contextualSpacing/>
    </w:pPr>
  </w:style>
  <w:style w:type="paragraph" w:customStyle="1" w:styleId="Default">
    <w:name w:val="Default"/>
    <w:rsid w:val="00CF003F"/>
    <w:pPr>
      <w:autoSpaceDE w:val="0"/>
      <w:autoSpaceDN w:val="0"/>
      <w:adjustRightInd w:val="0"/>
      <w:spacing w:after="0" w:line="240" w:lineRule="auto"/>
    </w:pPr>
    <w:rPr>
      <w:rFonts w:ascii="Arial" w:hAnsi="Arial" w:cs="Arial"/>
      <w:color w:val="000000"/>
      <w:sz w:val="24"/>
      <w:szCs w:val="24"/>
    </w:rPr>
  </w:style>
  <w:style w:type="paragraph" w:customStyle="1" w:styleId="SP873838">
    <w:name w:val="SP.8.73838"/>
    <w:basedOn w:val="Default"/>
    <w:next w:val="Default"/>
    <w:uiPriority w:val="99"/>
    <w:rsid w:val="00CF003F"/>
    <w:rPr>
      <w:color w:val="auto"/>
    </w:rPr>
  </w:style>
  <w:style w:type="paragraph" w:customStyle="1" w:styleId="SP873829">
    <w:name w:val="SP.8.73829"/>
    <w:basedOn w:val="Default"/>
    <w:next w:val="Default"/>
    <w:uiPriority w:val="99"/>
    <w:rsid w:val="00CF003F"/>
    <w:rPr>
      <w:color w:val="auto"/>
    </w:rPr>
  </w:style>
  <w:style w:type="paragraph" w:customStyle="1" w:styleId="SP873857">
    <w:name w:val="SP.8.73857"/>
    <w:basedOn w:val="Default"/>
    <w:next w:val="Default"/>
    <w:uiPriority w:val="99"/>
    <w:rsid w:val="00CF003F"/>
    <w:rPr>
      <w:color w:val="auto"/>
    </w:rPr>
  </w:style>
  <w:style w:type="paragraph" w:customStyle="1" w:styleId="SP873841">
    <w:name w:val="SP.8.73841"/>
    <w:basedOn w:val="Default"/>
    <w:next w:val="Default"/>
    <w:uiPriority w:val="99"/>
    <w:rsid w:val="00CF003F"/>
    <w:rPr>
      <w:color w:val="auto"/>
    </w:rPr>
  </w:style>
  <w:style w:type="character" w:customStyle="1" w:styleId="SC8139312">
    <w:name w:val="SC.8.139312"/>
    <w:uiPriority w:val="99"/>
    <w:rsid w:val="00CF003F"/>
    <w:rPr>
      <w:color w:val="000000"/>
    </w:rPr>
  </w:style>
  <w:style w:type="character" w:customStyle="1" w:styleId="SC8139313">
    <w:name w:val="SC.8.139313"/>
    <w:uiPriority w:val="99"/>
    <w:rsid w:val="00CF003F"/>
    <w:rPr>
      <w:rFonts w:ascii="Times New Roman" w:hAnsi="Times New Roman" w:cs="Times New Roman"/>
      <w:color w:val="000000"/>
      <w:sz w:val="22"/>
      <w:szCs w:val="22"/>
    </w:rPr>
  </w:style>
  <w:style w:type="character" w:customStyle="1" w:styleId="control">
    <w:name w:val="control"/>
    <w:basedOn w:val="DefaultParagraphFont"/>
    <w:rsid w:val="00906D03"/>
  </w:style>
  <w:style w:type="character" w:styleId="CommentReference">
    <w:name w:val="annotation reference"/>
    <w:basedOn w:val="DefaultParagraphFont"/>
    <w:uiPriority w:val="99"/>
    <w:semiHidden/>
    <w:unhideWhenUsed/>
    <w:rsid w:val="00F218C8"/>
    <w:rPr>
      <w:sz w:val="16"/>
      <w:szCs w:val="16"/>
    </w:rPr>
  </w:style>
  <w:style w:type="paragraph" w:styleId="CommentText">
    <w:name w:val="annotation text"/>
    <w:basedOn w:val="Normal"/>
    <w:link w:val="CommentTextChar"/>
    <w:uiPriority w:val="99"/>
    <w:semiHidden/>
    <w:unhideWhenUsed/>
    <w:rsid w:val="00F218C8"/>
    <w:rPr>
      <w:sz w:val="20"/>
      <w:szCs w:val="20"/>
    </w:rPr>
  </w:style>
  <w:style w:type="character" w:customStyle="1" w:styleId="CommentTextChar">
    <w:name w:val="Comment Text Char"/>
    <w:basedOn w:val="DefaultParagraphFont"/>
    <w:link w:val="CommentText"/>
    <w:uiPriority w:val="99"/>
    <w:semiHidden/>
    <w:rsid w:val="00F218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18C8"/>
    <w:rPr>
      <w:b/>
      <w:bCs/>
    </w:rPr>
  </w:style>
  <w:style w:type="character" w:customStyle="1" w:styleId="CommentSubjectChar">
    <w:name w:val="Comment Subject Char"/>
    <w:basedOn w:val="CommentTextChar"/>
    <w:link w:val="CommentSubject"/>
    <w:uiPriority w:val="99"/>
    <w:semiHidden/>
    <w:rsid w:val="00F218C8"/>
    <w:rPr>
      <w:rFonts w:ascii="Times New Roman" w:eastAsia="Times New Roman" w:hAnsi="Times New Roman" w:cs="Times New Roman"/>
      <w:b/>
      <w:bCs/>
      <w:sz w:val="20"/>
      <w:szCs w:val="20"/>
    </w:rPr>
  </w:style>
  <w:style w:type="table" w:styleId="TableGrid">
    <w:name w:val="Table Grid"/>
    <w:basedOn w:val="TableNormal"/>
    <w:uiPriority w:val="59"/>
    <w:rsid w:val="00FF6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1/relationships/commentsExtended" Target="commentsExtended.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ED75E20FDD2141A4DD06CA935E9AF4" ma:contentTypeVersion="4" ma:contentTypeDescription="Create a new document." ma:contentTypeScope="" ma:versionID="5fcbe6dfd1732cd4f4d6273df65546d2">
  <xsd:schema xmlns:xsd="http://www.w3.org/2001/XMLSchema" xmlns:xs="http://www.w3.org/2001/XMLSchema" xmlns:p="http://schemas.microsoft.com/office/2006/metadata/properties" xmlns:ns2="cecdee7d-cd4b-4b2c-8841-a505a790dc4e" targetNamespace="http://schemas.microsoft.com/office/2006/metadata/properties" ma:root="true" ma:fieldsID="25f3a3d514ebc27217910aa4472b6136" ns2:_="">
    <xsd:import namespace="cecdee7d-cd4b-4b2c-8841-a505a790dc4e"/>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dee7d-cd4b-4b2c-8841-a505a790dc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FBD0F-6795-4392-B5FD-0518FD867DE0}">
  <ds:schemaRefs>
    <ds:schemaRef ds:uri="http://schemas.microsoft.com/office/2006/metadata/properties"/>
  </ds:schemaRefs>
</ds:datastoreItem>
</file>

<file path=customXml/itemProps2.xml><?xml version="1.0" encoding="utf-8"?>
<ds:datastoreItem xmlns:ds="http://schemas.openxmlformats.org/officeDocument/2006/customXml" ds:itemID="{A020824A-FC0E-4296-B211-AE484490F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cdee7d-cd4b-4b2c-8841-a505a790dc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2F9A13-7476-443A-A413-53316907BCDB}">
  <ds:schemaRefs>
    <ds:schemaRef ds:uri="http://schemas.microsoft.com/sharepoint/v3/contenttype/forms"/>
  </ds:schemaRefs>
</ds:datastoreItem>
</file>

<file path=customXml/itemProps4.xml><?xml version="1.0" encoding="utf-8"?>
<ds:datastoreItem xmlns:ds="http://schemas.openxmlformats.org/officeDocument/2006/customXml" ds:itemID="{B707D753-469A-42E0-BEE5-D7D4716A6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TissueCyte Specimen Embedding - Covalent</vt:lpstr>
    </vt:vector>
  </TitlesOfParts>
  <Company>The Allen Institute for Brain Science</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TissueCyte Specimen Embedding - Covalent</dc:title>
  <dc:creator>Windows User</dc:creator>
  <cp:lastModifiedBy>Rusty Nicovich</cp:lastModifiedBy>
  <cp:revision>2</cp:revision>
  <cp:lastPrinted>2012-12-07T22:15:00Z</cp:lastPrinted>
  <dcterms:created xsi:type="dcterms:W3CDTF">2019-09-24T18:29:00Z</dcterms:created>
  <dcterms:modified xsi:type="dcterms:W3CDTF">2019-09-24T18:29:00Z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0x0101000AED75E20FDD2141A4DD06CA935E9AF4</vt:lpwstr>
  </property>
  <property fmtid="{D5CDD505-2E9C-101B-9397-08002B2CF9AE}" pid="3" name="_dlc_DocIdItemGuid">
    <vt:lpwstr>2512be98-4ea3-460d-b616-d3ce83a2e14d</vt:lpwstr>
  </property>
</Properties>
</file>